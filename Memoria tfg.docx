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9B7649" w14:textId="77777777" w:rsidR="00824D36" w:rsidRDefault="002C6168">
      <w:r>
        <w:rPr>
          <w:noProof/>
          <w:lang w:val="es-ES" w:eastAsia="es-ES"/>
        </w:rPr>
        <w:drawing>
          <wp:inline distT="0" distB="0" distL="114300" distR="114300" wp14:anchorId="33092483" wp14:editId="00CA8DDC">
            <wp:extent cx="2800350" cy="62865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800350" cy="628650"/>
                    </a:xfrm>
                    <a:prstGeom prst="rect">
                      <a:avLst/>
                    </a:prstGeom>
                    <a:ln/>
                  </pic:spPr>
                </pic:pic>
              </a:graphicData>
            </a:graphic>
          </wp:inline>
        </w:drawing>
      </w:r>
    </w:p>
    <w:p w14:paraId="2A1594F4" w14:textId="77777777" w:rsidR="00824D36" w:rsidRDefault="00824D36"/>
    <w:p w14:paraId="19002498" w14:textId="77777777" w:rsidR="00824D36" w:rsidRDefault="00824D36"/>
    <w:p w14:paraId="3588876D" w14:textId="77777777" w:rsidR="00824D36" w:rsidRDefault="00824D36"/>
    <w:p w14:paraId="51C040E1" w14:textId="77777777" w:rsidR="00824D36" w:rsidRDefault="00824D36"/>
    <w:p w14:paraId="5785E13C" w14:textId="77777777" w:rsidR="00824D36" w:rsidRDefault="00824D36"/>
    <w:p w14:paraId="461EB169" w14:textId="0D745971" w:rsidR="00824D36" w:rsidRPr="002B11AA" w:rsidRDefault="002B11AA">
      <w:pPr>
        <w:jc w:val="center"/>
        <w:rPr>
          <w:sz w:val="48"/>
          <w:szCs w:val="48"/>
          <w:lang w:val="es-ES"/>
        </w:rPr>
      </w:pPr>
      <w:r w:rsidRPr="002B11AA">
        <w:rPr>
          <w:sz w:val="48"/>
          <w:szCs w:val="48"/>
          <w:lang w:val="es-ES"/>
        </w:rPr>
        <w:t>Título</w:t>
      </w:r>
      <w:r w:rsidR="002C6168" w:rsidRPr="002B11AA">
        <w:rPr>
          <w:sz w:val="48"/>
          <w:szCs w:val="48"/>
          <w:lang w:val="es-ES"/>
        </w:rPr>
        <w:t xml:space="preserve"> del </w:t>
      </w:r>
      <w:r w:rsidRPr="002B11AA">
        <w:rPr>
          <w:sz w:val="48"/>
          <w:szCs w:val="48"/>
          <w:lang w:val="es-ES"/>
        </w:rPr>
        <w:t>Trabajo final de G</w:t>
      </w:r>
      <w:r w:rsidR="00E24C12" w:rsidRPr="002B11AA">
        <w:rPr>
          <w:sz w:val="48"/>
          <w:szCs w:val="48"/>
          <w:lang w:val="es-ES"/>
        </w:rPr>
        <w:t>rado</w:t>
      </w:r>
    </w:p>
    <w:p w14:paraId="2288D13A" w14:textId="77777777" w:rsidR="00824D36" w:rsidRPr="002B11AA" w:rsidRDefault="00824D36">
      <w:pPr>
        <w:pBdr>
          <w:top w:val="nil"/>
          <w:left w:val="nil"/>
          <w:bottom w:val="nil"/>
          <w:right w:val="nil"/>
          <w:between w:val="nil"/>
        </w:pBdr>
        <w:spacing w:after="0" w:line="240" w:lineRule="auto"/>
        <w:rPr>
          <w:rFonts w:ascii="Quattrocento Sans" w:eastAsia="Quattrocento Sans" w:hAnsi="Quattrocento Sans" w:cs="Quattrocento Sans"/>
          <w:color w:val="000000"/>
          <w:sz w:val="48"/>
          <w:szCs w:val="48"/>
          <w:lang w:val="es-ES"/>
        </w:rPr>
      </w:pPr>
    </w:p>
    <w:p w14:paraId="75CF6DDE" w14:textId="7414B156" w:rsidR="00824D36" w:rsidRPr="002B11AA" w:rsidRDefault="002B11AA">
      <w:pPr>
        <w:jc w:val="center"/>
        <w:rPr>
          <w:sz w:val="48"/>
          <w:szCs w:val="48"/>
          <w:lang w:val="es-ES"/>
        </w:rPr>
      </w:pPr>
      <w:r w:rsidRPr="002B11AA">
        <w:rPr>
          <w:sz w:val="48"/>
          <w:szCs w:val="48"/>
          <w:lang w:val="es-ES"/>
        </w:rPr>
        <w:t>Trabajo Final de G</w:t>
      </w:r>
      <w:r w:rsidR="00E24C12" w:rsidRPr="002B11AA">
        <w:rPr>
          <w:sz w:val="48"/>
          <w:szCs w:val="48"/>
          <w:lang w:val="es-ES"/>
        </w:rPr>
        <w:t>rado</w:t>
      </w:r>
    </w:p>
    <w:p w14:paraId="31B6C8A6" w14:textId="6D504F61" w:rsidR="00824D36" w:rsidRPr="002B11AA" w:rsidRDefault="002C6168">
      <w:pPr>
        <w:jc w:val="center"/>
        <w:rPr>
          <w:sz w:val="48"/>
          <w:szCs w:val="48"/>
          <w:lang w:val="es-ES"/>
        </w:rPr>
      </w:pPr>
      <w:r w:rsidRPr="002B11AA">
        <w:rPr>
          <w:sz w:val="48"/>
          <w:szCs w:val="48"/>
          <w:lang w:val="es-ES"/>
        </w:rPr>
        <w:t>Gra</w:t>
      </w:r>
      <w:r w:rsidR="00E24C12" w:rsidRPr="002B11AA">
        <w:rPr>
          <w:sz w:val="48"/>
          <w:szCs w:val="48"/>
          <w:lang w:val="es-ES"/>
        </w:rPr>
        <w:t xml:space="preserve">do en </w:t>
      </w:r>
      <w:r w:rsidR="002B11AA" w:rsidRPr="002B11AA">
        <w:rPr>
          <w:sz w:val="48"/>
          <w:szCs w:val="48"/>
          <w:lang w:val="es-ES"/>
        </w:rPr>
        <w:t>Multimedia</w:t>
      </w:r>
    </w:p>
    <w:p w14:paraId="4C3C4A77" w14:textId="77777777" w:rsidR="00824D36" w:rsidRPr="002B11AA" w:rsidRDefault="00824D36">
      <w:pPr>
        <w:rPr>
          <w:lang w:val="es-ES"/>
        </w:rPr>
      </w:pPr>
    </w:p>
    <w:p w14:paraId="40019FFB" w14:textId="77777777" w:rsidR="00824D36" w:rsidRPr="002B11AA" w:rsidRDefault="00824D36">
      <w:pPr>
        <w:rPr>
          <w:lang w:val="es-ES"/>
        </w:rPr>
      </w:pPr>
    </w:p>
    <w:p w14:paraId="1963377A" w14:textId="77777777" w:rsidR="00824D36" w:rsidRPr="002B11AA" w:rsidRDefault="00824D36">
      <w:pPr>
        <w:rPr>
          <w:lang w:val="es-ES"/>
        </w:rPr>
      </w:pPr>
    </w:p>
    <w:p w14:paraId="0E540E41" w14:textId="77777777" w:rsidR="00824D36" w:rsidRPr="002B11AA" w:rsidRDefault="00824D36">
      <w:pPr>
        <w:rPr>
          <w:lang w:val="es-ES"/>
        </w:rPr>
      </w:pPr>
    </w:p>
    <w:p w14:paraId="49B3794D" w14:textId="60EDC4B4" w:rsidR="00824D36" w:rsidRPr="002B11AA" w:rsidRDefault="00E24C12">
      <w:pPr>
        <w:jc w:val="both"/>
        <w:rPr>
          <w:sz w:val="36"/>
          <w:szCs w:val="36"/>
          <w:lang w:val="es-ES"/>
        </w:rPr>
      </w:pPr>
      <w:r w:rsidRPr="002B11AA">
        <w:rPr>
          <w:sz w:val="36"/>
          <w:szCs w:val="36"/>
          <w:lang w:val="es-ES"/>
        </w:rPr>
        <w:t>Apellidos</w:t>
      </w:r>
      <w:r w:rsidR="002C6168" w:rsidRPr="002B11AA">
        <w:rPr>
          <w:sz w:val="36"/>
          <w:szCs w:val="36"/>
          <w:lang w:val="es-ES"/>
        </w:rPr>
        <w:t>: Ordóñez Brumós</w:t>
      </w:r>
      <w:r w:rsidR="002C6168" w:rsidRPr="002B11AA">
        <w:rPr>
          <w:sz w:val="36"/>
          <w:szCs w:val="36"/>
          <w:lang w:val="es-ES"/>
        </w:rPr>
        <w:tab/>
        <w:t xml:space="preserve">       Nom</w:t>
      </w:r>
      <w:r w:rsidRPr="002B11AA">
        <w:rPr>
          <w:sz w:val="36"/>
          <w:szCs w:val="36"/>
          <w:lang w:val="es-ES"/>
        </w:rPr>
        <w:t>bre</w:t>
      </w:r>
      <w:r w:rsidR="002C6168" w:rsidRPr="002B11AA">
        <w:rPr>
          <w:sz w:val="36"/>
          <w:szCs w:val="36"/>
          <w:lang w:val="es-ES"/>
        </w:rPr>
        <w:t>: Roger</w:t>
      </w:r>
    </w:p>
    <w:p w14:paraId="054166D4" w14:textId="1CA00668" w:rsidR="00824D36" w:rsidRPr="002B11AA" w:rsidRDefault="002C6168">
      <w:pPr>
        <w:jc w:val="both"/>
        <w:rPr>
          <w:sz w:val="36"/>
          <w:szCs w:val="36"/>
          <w:lang w:val="es-ES"/>
        </w:rPr>
      </w:pPr>
      <w:r w:rsidRPr="002B11AA">
        <w:rPr>
          <w:sz w:val="36"/>
          <w:szCs w:val="36"/>
          <w:lang w:val="es-ES"/>
        </w:rPr>
        <w:t>Pla</w:t>
      </w:r>
      <w:r w:rsidR="00E24C12" w:rsidRPr="002B11AA">
        <w:rPr>
          <w:sz w:val="36"/>
          <w:szCs w:val="36"/>
          <w:lang w:val="es-ES"/>
        </w:rPr>
        <w:t>n</w:t>
      </w:r>
      <w:r w:rsidRPr="002B11AA">
        <w:rPr>
          <w:sz w:val="36"/>
          <w:szCs w:val="36"/>
          <w:lang w:val="es-ES"/>
        </w:rPr>
        <w:t>: 2009</w:t>
      </w:r>
    </w:p>
    <w:p w14:paraId="39127D0D" w14:textId="77777777" w:rsidR="00824D36" w:rsidRPr="002B11AA" w:rsidRDefault="00824D36">
      <w:pPr>
        <w:jc w:val="both"/>
        <w:rPr>
          <w:lang w:val="es-ES"/>
        </w:rPr>
      </w:pPr>
    </w:p>
    <w:p w14:paraId="155431BE" w14:textId="77777777" w:rsidR="00824D36" w:rsidRPr="002B11AA" w:rsidRDefault="00824D36">
      <w:pPr>
        <w:jc w:val="both"/>
        <w:rPr>
          <w:lang w:val="es-ES"/>
        </w:rPr>
      </w:pPr>
    </w:p>
    <w:p w14:paraId="5A050D94" w14:textId="77777777" w:rsidR="00824D36" w:rsidRPr="002B11AA" w:rsidRDefault="00824D36">
      <w:pPr>
        <w:jc w:val="both"/>
        <w:rPr>
          <w:lang w:val="es-ES"/>
        </w:rPr>
      </w:pPr>
    </w:p>
    <w:p w14:paraId="0EE6D284" w14:textId="77777777" w:rsidR="00824D36" w:rsidRPr="002B11AA" w:rsidRDefault="00824D36">
      <w:pPr>
        <w:jc w:val="both"/>
        <w:rPr>
          <w:lang w:val="es-ES"/>
        </w:rPr>
      </w:pPr>
    </w:p>
    <w:p w14:paraId="4826CD12" w14:textId="77777777" w:rsidR="00824D36" w:rsidRPr="002B11AA" w:rsidRDefault="00824D36">
      <w:pPr>
        <w:jc w:val="both"/>
        <w:rPr>
          <w:lang w:val="es-ES"/>
        </w:rPr>
      </w:pPr>
    </w:p>
    <w:p w14:paraId="13961172" w14:textId="1EE193AF" w:rsidR="00824D36" w:rsidRPr="002B11AA" w:rsidRDefault="002C6168">
      <w:pPr>
        <w:jc w:val="right"/>
        <w:rPr>
          <w:color w:val="000000"/>
          <w:sz w:val="36"/>
          <w:szCs w:val="36"/>
          <w:lang w:val="es-ES"/>
        </w:rPr>
      </w:pPr>
      <w:r w:rsidRPr="002B11AA">
        <w:rPr>
          <w:color w:val="000000"/>
          <w:sz w:val="36"/>
          <w:szCs w:val="36"/>
          <w:lang w:val="es-ES"/>
        </w:rPr>
        <w:t xml:space="preserve">Director: </w:t>
      </w:r>
      <w:r w:rsidR="000B6F75" w:rsidRPr="002B11AA">
        <w:rPr>
          <w:color w:val="000000"/>
          <w:sz w:val="36"/>
          <w:szCs w:val="36"/>
          <w:lang w:val="es-ES"/>
        </w:rPr>
        <w:t>Raventós Mayoral</w:t>
      </w:r>
      <w:r w:rsidR="00E24C12" w:rsidRPr="002B11AA">
        <w:rPr>
          <w:color w:val="000000"/>
          <w:sz w:val="36"/>
          <w:szCs w:val="36"/>
          <w:lang w:val="es-ES"/>
        </w:rPr>
        <w:t xml:space="preserve">, </w:t>
      </w:r>
      <w:r w:rsidR="000B6F75" w:rsidRPr="002B11AA">
        <w:rPr>
          <w:color w:val="000000"/>
          <w:sz w:val="36"/>
          <w:szCs w:val="36"/>
          <w:lang w:val="es-ES"/>
        </w:rPr>
        <w:t>Arnau</w:t>
      </w:r>
    </w:p>
    <w:p w14:paraId="7F27F716" w14:textId="77777777" w:rsidR="00824D36" w:rsidRPr="002B11AA" w:rsidRDefault="002C6168">
      <w:pPr>
        <w:rPr>
          <w:u w:val="single"/>
          <w:lang w:val="es-ES"/>
        </w:rPr>
      </w:pPr>
      <w:r w:rsidRPr="002B11AA">
        <w:rPr>
          <w:lang w:val="es-ES"/>
        </w:rPr>
        <w:br w:type="page"/>
      </w:r>
    </w:p>
    <w:p w14:paraId="3B3EFB6E" w14:textId="77777777" w:rsidR="00824D36" w:rsidRPr="002B11AA" w:rsidRDefault="002C6168">
      <w:pPr>
        <w:keepNext/>
        <w:keepLines/>
        <w:pBdr>
          <w:top w:val="nil"/>
          <w:left w:val="nil"/>
          <w:bottom w:val="nil"/>
          <w:right w:val="nil"/>
          <w:between w:val="nil"/>
        </w:pBdr>
        <w:spacing w:before="240" w:after="0"/>
        <w:rPr>
          <w:b/>
          <w:color w:val="2E75B5"/>
          <w:sz w:val="36"/>
          <w:szCs w:val="36"/>
          <w:lang w:val="es-ES"/>
        </w:rPr>
      </w:pPr>
      <w:r w:rsidRPr="002B11AA">
        <w:rPr>
          <w:b/>
          <w:color w:val="2E75B5"/>
          <w:sz w:val="36"/>
          <w:szCs w:val="36"/>
          <w:lang w:val="es-ES"/>
        </w:rPr>
        <w:lastRenderedPageBreak/>
        <w:t>Índex</w:t>
      </w:r>
    </w:p>
    <w:sdt>
      <w:sdtPr>
        <w:rPr>
          <w:lang w:val="es-ES"/>
        </w:rPr>
        <w:id w:val="-1212182386"/>
        <w:docPartObj>
          <w:docPartGallery w:val="Table of Contents"/>
          <w:docPartUnique/>
        </w:docPartObj>
      </w:sdtPr>
      <w:sdtContent>
        <w:p w14:paraId="3A676453" w14:textId="77777777" w:rsidR="001E18F8" w:rsidRDefault="002C6168">
          <w:pPr>
            <w:pStyle w:val="TDC1"/>
            <w:tabs>
              <w:tab w:val="right" w:pos="8494"/>
            </w:tabs>
            <w:rPr>
              <w:noProof/>
            </w:rPr>
          </w:pPr>
          <w:r w:rsidRPr="002B11AA">
            <w:rPr>
              <w:lang w:val="es-ES"/>
            </w:rPr>
            <w:fldChar w:fldCharType="begin"/>
          </w:r>
          <w:r w:rsidRPr="002B11AA">
            <w:rPr>
              <w:lang w:val="es-ES"/>
            </w:rPr>
            <w:instrText xml:space="preserve"> TOC \h \u \z </w:instrText>
          </w:r>
          <w:r w:rsidRPr="002B11AA">
            <w:rPr>
              <w:lang w:val="es-ES"/>
            </w:rPr>
            <w:fldChar w:fldCharType="separate"/>
          </w:r>
          <w:hyperlink w:anchor="_Toc7627754" w:history="1">
            <w:r w:rsidR="001E18F8" w:rsidRPr="008D1DE8">
              <w:rPr>
                <w:rStyle w:val="Hipervnculo"/>
                <w:noProof/>
                <w:lang w:val="es-ES"/>
              </w:rPr>
              <w:t>Resumen</w:t>
            </w:r>
            <w:r w:rsidR="001E18F8">
              <w:rPr>
                <w:noProof/>
                <w:webHidden/>
              </w:rPr>
              <w:tab/>
            </w:r>
            <w:r w:rsidR="001E18F8">
              <w:rPr>
                <w:noProof/>
                <w:webHidden/>
              </w:rPr>
              <w:fldChar w:fldCharType="begin"/>
            </w:r>
            <w:r w:rsidR="001E18F8">
              <w:rPr>
                <w:noProof/>
                <w:webHidden/>
              </w:rPr>
              <w:instrText xml:space="preserve"> PAGEREF _Toc7627754 \h </w:instrText>
            </w:r>
            <w:r w:rsidR="001E18F8">
              <w:rPr>
                <w:noProof/>
                <w:webHidden/>
              </w:rPr>
            </w:r>
            <w:r w:rsidR="001E18F8">
              <w:rPr>
                <w:noProof/>
                <w:webHidden/>
              </w:rPr>
              <w:fldChar w:fldCharType="separate"/>
            </w:r>
            <w:r w:rsidR="001E18F8">
              <w:rPr>
                <w:noProof/>
                <w:webHidden/>
              </w:rPr>
              <w:t>3</w:t>
            </w:r>
            <w:r w:rsidR="001E18F8">
              <w:rPr>
                <w:noProof/>
                <w:webHidden/>
              </w:rPr>
              <w:fldChar w:fldCharType="end"/>
            </w:r>
          </w:hyperlink>
        </w:p>
        <w:p w14:paraId="2B8092D4" w14:textId="77777777" w:rsidR="001E18F8" w:rsidRDefault="001E18F8">
          <w:pPr>
            <w:pStyle w:val="TDC1"/>
            <w:tabs>
              <w:tab w:val="right" w:pos="8494"/>
            </w:tabs>
            <w:rPr>
              <w:noProof/>
            </w:rPr>
          </w:pPr>
          <w:hyperlink w:anchor="_Toc7627755" w:history="1">
            <w:r w:rsidRPr="008D1DE8">
              <w:rPr>
                <w:rStyle w:val="Hipervnculo"/>
                <w:noProof/>
                <w:lang w:val="es-ES"/>
              </w:rPr>
              <w:t>Palabras clave</w:t>
            </w:r>
            <w:r>
              <w:rPr>
                <w:noProof/>
                <w:webHidden/>
              </w:rPr>
              <w:tab/>
            </w:r>
            <w:r>
              <w:rPr>
                <w:noProof/>
                <w:webHidden/>
              </w:rPr>
              <w:fldChar w:fldCharType="begin"/>
            </w:r>
            <w:r>
              <w:rPr>
                <w:noProof/>
                <w:webHidden/>
              </w:rPr>
              <w:instrText xml:space="preserve"> PAGEREF _Toc7627755 \h </w:instrText>
            </w:r>
            <w:r>
              <w:rPr>
                <w:noProof/>
                <w:webHidden/>
              </w:rPr>
            </w:r>
            <w:r>
              <w:rPr>
                <w:noProof/>
                <w:webHidden/>
              </w:rPr>
              <w:fldChar w:fldCharType="separate"/>
            </w:r>
            <w:r>
              <w:rPr>
                <w:noProof/>
                <w:webHidden/>
              </w:rPr>
              <w:t>4</w:t>
            </w:r>
            <w:r>
              <w:rPr>
                <w:noProof/>
                <w:webHidden/>
              </w:rPr>
              <w:fldChar w:fldCharType="end"/>
            </w:r>
          </w:hyperlink>
        </w:p>
        <w:p w14:paraId="7E8D9E36" w14:textId="77777777" w:rsidR="001E18F8" w:rsidRDefault="001E18F8">
          <w:pPr>
            <w:pStyle w:val="TDC1"/>
            <w:tabs>
              <w:tab w:val="right" w:pos="8494"/>
            </w:tabs>
            <w:rPr>
              <w:noProof/>
            </w:rPr>
          </w:pPr>
          <w:hyperlink w:anchor="_Toc7627756" w:history="1">
            <w:r w:rsidRPr="008D1DE8">
              <w:rPr>
                <w:rStyle w:val="Hipervnculo"/>
                <w:noProof/>
                <w:lang w:val="es-ES"/>
              </w:rPr>
              <w:t>Enlaces</w:t>
            </w:r>
            <w:r>
              <w:rPr>
                <w:noProof/>
                <w:webHidden/>
              </w:rPr>
              <w:tab/>
            </w:r>
            <w:r>
              <w:rPr>
                <w:noProof/>
                <w:webHidden/>
              </w:rPr>
              <w:fldChar w:fldCharType="begin"/>
            </w:r>
            <w:r>
              <w:rPr>
                <w:noProof/>
                <w:webHidden/>
              </w:rPr>
              <w:instrText xml:space="preserve"> PAGEREF _Toc7627756 \h </w:instrText>
            </w:r>
            <w:r>
              <w:rPr>
                <w:noProof/>
                <w:webHidden/>
              </w:rPr>
            </w:r>
            <w:r>
              <w:rPr>
                <w:noProof/>
                <w:webHidden/>
              </w:rPr>
              <w:fldChar w:fldCharType="separate"/>
            </w:r>
            <w:r>
              <w:rPr>
                <w:noProof/>
                <w:webHidden/>
              </w:rPr>
              <w:t>4</w:t>
            </w:r>
            <w:r>
              <w:rPr>
                <w:noProof/>
                <w:webHidden/>
              </w:rPr>
              <w:fldChar w:fldCharType="end"/>
            </w:r>
          </w:hyperlink>
        </w:p>
        <w:p w14:paraId="19FB7D99" w14:textId="77777777" w:rsidR="001E18F8" w:rsidRDefault="001E18F8">
          <w:pPr>
            <w:pStyle w:val="TDC1"/>
            <w:tabs>
              <w:tab w:val="right" w:pos="8494"/>
            </w:tabs>
            <w:rPr>
              <w:noProof/>
            </w:rPr>
          </w:pPr>
          <w:hyperlink w:anchor="_Toc7627757" w:history="1">
            <w:r w:rsidRPr="008D1DE8">
              <w:rPr>
                <w:rStyle w:val="Hipervnculo"/>
                <w:noProof/>
                <w:lang w:val="es-ES"/>
              </w:rPr>
              <w:t>Índex de tablas</w:t>
            </w:r>
            <w:r>
              <w:rPr>
                <w:noProof/>
                <w:webHidden/>
              </w:rPr>
              <w:tab/>
            </w:r>
            <w:r>
              <w:rPr>
                <w:noProof/>
                <w:webHidden/>
              </w:rPr>
              <w:fldChar w:fldCharType="begin"/>
            </w:r>
            <w:r>
              <w:rPr>
                <w:noProof/>
                <w:webHidden/>
              </w:rPr>
              <w:instrText xml:space="preserve"> PAGEREF _Toc7627757 \h </w:instrText>
            </w:r>
            <w:r>
              <w:rPr>
                <w:noProof/>
                <w:webHidden/>
              </w:rPr>
            </w:r>
            <w:r>
              <w:rPr>
                <w:noProof/>
                <w:webHidden/>
              </w:rPr>
              <w:fldChar w:fldCharType="separate"/>
            </w:r>
            <w:r>
              <w:rPr>
                <w:noProof/>
                <w:webHidden/>
              </w:rPr>
              <w:t>5</w:t>
            </w:r>
            <w:r>
              <w:rPr>
                <w:noProof/>
                <w:webHidden/>
              </w:rPr>
              <w:fldChar w:fldCharType="end"/>
            </w:r>
          </w:hyperlink>
        </w:p>
        <w:p w14:paraId="600E1359" w14:textId="77777777" w:rsidR="001E18F8" w:rsidRDefault="001E18F8">
          <w:pPr>
            <w:pStyle w:val="TDC1"/>
            <w:tabs>
              <w:tab w:val="right" w:pos="8494"/>
            </w:tabs>
            <w:rPr>
              <w:noProof/>
            </w:rPr>
          </w:pPr>
          <w:hyperlink w:anchor="_Toc7627758" w:history="1">
            <w:r w:rsidRPr="008D1DE8">
              <w:rPr>
                <w:rStyle w:val="Hipervnculo"/>
                <w:noProof/>
                <w:lang w:val="es-ES"/>
              </w:rPr>
              <w:t>Índex de figuras</w:t>
            </w:r>
            <w:r>
              <w:rPr>
                <w:noProof/>
                <w:webHidden/>
              </w:rPr>
              <w:tab/>
            </w:r>
            <w:r>
              <w:rPr>
                <w:noProof/>
                <w:webHidden/>
              </w:rPr>
              <w:fldChar w:fldCharType="begin"/>
            </w:r>
            <w:r>
              <w:rPr>
                <w:noProof/>
                <w:webHidden/>
              </w:rPr>
              <w:instrText xml:space="preserve"> PAGEREF _Toc7627758 \h </w:instrText>
            </w:r>
            <w:r>
              <w:rPr>
                <w:noProof/>
                <w:webHidden/>
              </w:rPr>
            </w:r>
            <w:r>
              <w:rPr>
                <w:noProof/>
                <w:webHidden/>
              </w:rPr>
              <w:fldChar w:fldCharType="separate"/>
            </w:r>
            <w:r>
              <w:rPr>
                <w:noProof/>
                <w:webHidden/>
              </w:rPr>
              <w:t>6</w:t>
            </w:r>
            <w:r>
              <w:rPr>
                <w:noProof/>
                <w:webHidden/>
              </w:rPr>
              <w:fldChar w:fldCharType="end"/>
            </w:r>
          </w:hyperlink>
        </w:p>
        <w:p w14:paraId="17092316" w14:textId="77777777" w:rsidR="001E18F8" w:rsidRDefault="001E18F8">
          <w:pPr>
            <w:pStyle w:val="TDC1"/>
            <w:tabs>
              <w:tab w:val="right" w:pos="8494"/>
            </w:tabs>
            <w:rPr>
              <w:noProof/>
            </w:rPr>
          </w:pPr>
          <w:hyperlink w:anchor="_Toc7627759" w:history="1">
            <w:r w:rsidRPr="008D1DE8">
              <w:rPr>
                <w:rStyle w:val="Hipervnculo"/>
                <w:noProof/>
                <w:lang w:val="es-ES"/>
              </w:rPr>
              <w:t>Glosario</w:t>
            </w:r>
            <w:r>
              <w:rPr>
                <w:noProof/>
                <w:webHidden/>
              </w:rPr>
              <w:tab/>
            </w:r>
            <w:r>
              <w:rPr>
                <w:noProof/>
                <w:webHidden/>
              </w:rPr>
              <w:fldChar w:fldCharType="begin"/>
            </w:r>
            <w:r>
              <w:rPr>
                <w:noProof/>
                <w:webHidden/>
              </w:rPr>
              <w:instrText xml:space="preserve"> PAGEREF _Toc7627759 \h </w:instrText>
            </w:r>
            <w:r>
              <w:rPr>
                <w:noProof/>
                <w:webHidden/>
              </w:rPr>
            </w:r>
            <w:r>
              <w:rPr>
                <w:noProof/>
                <w:webHidden/>
              </w:rPr>
              <w:fldChar w:fldCharType="separate"/>
            </w:r>
            <w:r>
              <w:rPr>
                <w:noProof/>
                <w:webHidden/>
              </w:rPr>
              <w:t>7</w:t>
            </w:r>
            <w:r>
              <w:rPr>
                <w:noProof/>
                <w:webHidden/>
              </w:rPr>
              <w:fldChar w:fldCharType="end"/>
            </w:r>
          </w:hyperlink>
        </w:p>
        <w:p w14:paraId="5493D018" w14:textId="77777777" w:rsidR="001E18F8" w:rsidRDefault="001E18F8">
          <w:pPr>
            <w:pStyle w:val="TDC1"/>
            <w:tabs>
              <w:tab w:val="right" w:pos="8494"/>
            </w:tabs>
            <w:rPr>
              <w:noProof/>
            </w:rPr>
          </w:pPr>
          <w:hyperlink w:anchor="_Toc7627760" w:history="1">
            <w:r w:rsidRPr="008D1DE8">
              <w:rPr>
                <w:rStyle w:val="Hipervnculo"/>
                <w:noProof/>
                <w:lang w:val="es-ES"/>
              </w:rPr>
              <w:t>Agradecimientos</w:t>
            </w:r>
            <w:r>
              <w:rPr>
                <w:noProof/>
                <w:webHidden/>
              </w:rPr>
              <w:tab/>
            </w:r>
            <w:r>
              <w:rPr>
                <w:noProof/>
                <w:webHidden/>
              </w:rPr>
              <w:fldChar w:fldCharType="begin"/>
            </w:r>
            <w:r>
              <w:rPr>
                <w:noProof/>
                <w:webHidden/>
              </w:rPr>
              <w:instrText xml:space="preserve"> PAGEREF _Toc7627760 \h </w:instrText>
            </w:r>
            <w:r>
              <w:rPr>
                <w:noProof/>
                <w:webHidden/>
              </w:rPr>
            </w:r>
            <w:r>
              <w:rPr>
                <w:noProof/>
                <w:webHidden/>
              </w:rPr>
              <w:fldChar w:fldCharType="separate"/>
            </w:r>
            <w:r>
              <w:rPr>
                <w:noProof/>
                <w:webHidden/>
              </w:rPr>
              <w:t>8</w:t>
            </w:r>
            <w:r>
              <w:rPr>
                <w:noProof/>
                <w:webHidden/>
              </w:rPr>
              <w:fldChar w:fldCharType="end"/>
            </w:r>
          </w:hyperlink>
        </w:p>
        <w:p w14:paraId="45A2FF09" w14:textId="77777777" w:rsidR="001E18F8" w:rsidRDefault="001E18F8">
          <w:pPr>
            <w:pStyle w:val="TDC1"/>
            <w:tabs>
              <w:tab w:val="right" w:pos="8494"/>
            </w:tabs>
            <w:rPr>
              <w:noProof/>
            </w:rPr>
          </w:pPr>
          <w:hyperlink w:anchor="_Toc7627761" w:history="1">
            <w:r w:rsidRPr="008D1DE8">
              <w:rPr>
                <w:rStyle w:val="Hipervnculo"/>
                <w:noProof/>
                <w:lang w:val="es-ES"/>
              </w:rPr>
              <w:t>1. Introducción</w:t>
            </w:r>
            <w:r>
              <w:rPr>
                <w:noProof/>
                <w:webHidden/>
              </w:rPr>
              <w:tab/>
            </w:r>
            <w:r>
              <w:rPr>
                <w:noProof/>
                <w:webHidden/>
              </w:rPr>
              <w:fldChar w:fldCharType="begin"/>
            </w:r>
            <w:r>
              <w:rPr>
                <w:noProof/>
                <w:webHidden/>
              </w:rPr>
              <w:instrText xml:space="preserve"> PAGEREF _Toc7627761 \h </w:instrText>
            </w:r>
            <w:r>
              <w:rPr>
                <w:noProof/>
                <w:webHidden/>
              </w:rPr>
            </w:r>
            <w:r>
              <w:rPr>
                <w:noProof/>
                <w:webHidden/>
              </w:rPr>
              <w:fldChar w:fldCharType="separate"/>
            </w:r>
            <w:r>
              <w:rPr>
                <w:noProof/>
                <w:webHidden/>
              </w:rPr>
              <w:t>9</w:t>
            </w:r>
            <w:r>
              <w:rPr>
                <w:noProof/>
                <w:webHidden/>
              </w:rPr>
              <w:fldChar w:fldCharType="end"/>
            </w:r>
          </w:hyperlink>
        </w:p>
        <w:p w14:paraId="191EDFB4" w14:textId="77777777" w:rsidR="001E18F8" w:rsidRDefault="001E18F8">
          <w:pPr>
            <w:pStyle w:val="TDC2"/>
            <w:tabs>
              <w:tab w:val="right" w:pos="8494"/>
            </w:tabs>
            <w:rPr>
              <w:noProof/>
            </w:rPr>
          </w:pPr>
          <w:hyperlink w:anchor="_Toc7627762" w:history="1">
            <w:r w:rsidRPr="008D1DE8">
              <w:rPr>
                <w:rStyle w:val="Hipervnculo"/>
                <w:noProof/>
                <w:lang w:val="es-ES"/>
              </w:rPr>
              <w:t>1.1 Motivación</w:t>
            </w:r>
            <w:r>
              <w:rPr>
                <w:noProof/>
                <w:webHidden/>
              </w:rPr>
              <w:tab/>
            </w:r>
            <w:r>
              <w:rPr>
                <w:noProof/>
                <w:webHidden/>
              </w:rPr>
              <w:fldChar w:fldCharType="begin"/>
            </w:r>
            <w:r>
              <w:rPr>
                <w:noProof/>
                <w:webHidden/>
              </w:rPr>
              <w:instrText xml:space="preserve"> PAGEREF _Toc7627762 \h </w:instrText>
            </w:r>
            <w:r>
              <w:rPr>
                <w:noProof/>
                <w:webHidden/>
              </w:rPr>
            </w:r>
            <w:r>
              <w:rPr>
                <w:noProof/>
                <w:webHidden/>
              </w:rPr>
              <w:fldChar w:fldCharType="separate"/>
            </w:r>
            <w:r>
              <w:rPr>
                <w:noProof/>
                <w:webHidden/>
              </w:rPr>
              <w:t>11</w:t>
            </w:r>
            <w:r>
              <w:rPr>
                <w:noProof/>
                <w:webHidden/>
              </w:rPr>
              <w:fldChar w:fldCharType="end"/>
            </w:r>
          </w:hyperlink>
        </w:p>
        <w:p w14:paraId="5078B14A" w14:textId="77777777" w:rsidR="001E18F8" w:rsidRDefault="001E18F8">
          <w:pPr>
            <w:pStyle w:val="TDC2"/>
            <w:tabs>
              <w:tab w:val="right" w:pos="8494"/>
            </w:tabs>
            <w:rPr>
              <w:noProof/>
            </w:rPr>
          </w:pPr>
          <w:hyperlink w:anchor="_Toc7627763" w:history="1">
            <w:r w:rsidRPr="008D1DE8">
              <w:rPr>
                <w:rStyle w:val="Hipervnculo"/>
                <w:noProof/>
                <w:lang w:val="es-ES"/>
              </w:rPr>
              <w:t>1.2 Formulación del problema</w:t>
            </w:r>
            <w:r>
              <w:rPr>
                <w:noProof/>
                <w:webHidden/>
              </w:rPr>
              <w:tab/>
            </w:r>
            <w:r>
              <w:rPr>
                <w:noProof/>
                <w:webHidden/>
              </w:rPr>
              <w:fldChar w:fldCharType="begin"/>
            </w:r>
            <w:r>
              <w:rPr>
                <w:noProof/>
                <w:webHidden/>
              </w:rPr>
              <w:instrText xml:space="preserve"> PAGEREF _Toc7627763 \h </w:instrText>
            </w:r>
            <w:r>
              <w:rPr>
                <w:noProof/>
                <w:webHidden/>
              </w:rPr>
            </w:r>
            <w:r>
              <w:rPr>
                <w:noProof/>
                <w:webHidden/>
              </w:rPr>
              <w:fldChar w:fldCharType="separate"/>
            </w:r>
            <w:r>
              <w:rPr>
                <w:noProof/>
                <w:webHidden/>
              </w:rPr>
              <w:t>12</w:t>
            </w:r>
            <w:r>
              <w:rPr>
                <w:noProof/>
                <w:webHidden/>
              </w:rPr>
              <w:fldChar w:fldCharType="end"/>
            </w:r>
          </w:hyperlink>
        </w:p>
        <w:p w14:paraId="413646DD" w14:textId="77777777" w:rsidR="001E18F8" w:rsidRDefault="001E18F8">
          <w:pPr>
            <w:pStyle w:val="TDC2"/>
            <w:tabs>
              <w:tab w:val="right" w:pos="8494"/>
            </w:tabs>
            <w:rPr>
              <w:noProof/>
            </w:rPr>
          </w:pPr>
          <w:hyperlink w:anchor="_Toc7627764" w:history="1">
            <w:r w:rsidRPr="008D1DE8">
              <w:rPr>
                <w:rStyle w:val="Hipervnculo"/>
                <w:noProof/>
                <w:lang w:val="es-ES"/>
              </w:rPr>
              <w:t>1.3 Objetivos generales del TFG</w:t>
            </w:r>
            <w:r>
              <w:rPr>
                <w:noProof/>
                <w:webHidden/>
              </w:rPr>
              <w:tab/>
            </w:r>
            <w:r>
              <w:rPr>
                <w:noProof/>
                <w:webHidden/>
              </w:rPr>
              <w:fldChar w:fldCharType="begin"/>
            </w:r>
            <w:r>
              <w:rPr>
                <w:noProof/>
                <w:webHidden/>
              </w:rPr>
              <w:instrText xml:space="preserve"> PAGEREF _Toc7627764 \h </w:instrText>
            </w:r>
            <w:r>
              <w:rPr>
                <w:noProof/>
                <w:webHidden/>
              </w:rPr>
            </w:r>
            <w:r>
              <w:rPr>
                <w:noProof/>
                <w:webHidden/>
              </w:rPr>
              <w:fldChar w:fldCharType="separate"/>
            </w:r>
            <w:r>
              <w:rPr>
                <w:noProof/>
                <w:webHidden/>
              </w:rPr>
              <w:t>13</w:t>
            </w:r>
            <w:r>
              <w:rPr>
                <w:noProof/>
                <w:webHidden/>
              </w:rPr>
              <w:fldChar w:fldCharType="end"/>
            </w:r>
          </w:hyperlink>
        </w:p>
        <w:p w14:paraId="5A49641A" w14:textId="77777777" w:rsidR="001E18F8" w:rsidRDefault="001E18F8">
          <w:pPr>
            <w:pStyle w:val="TDC2"/>
            <w:tabs>
              <w:tab w:val="right" w:pos="8494"/>
            </w:tabs>
            <w:rPr>
              <w:noProof/>
            </w:rPr>
          </w:pPr>
          <w:hyperlink w:anchor="_Toc7627765" w:history="1">
            <w:r w:rsidRPr="008D1DE8">
              <w:rPr>
                <w:rStyle w:val="Hipervnculo"/>
                <w:noProof/>
                <w:lang w:val="es-ES"/>
              </w:rPr>
              <w:t>1.4 Objetivos específicos del TFG</w:t>
            </w:r>
            <w:r>
              <w:rPr>
                <w:noProof/>
                <w:webHidden/>
              </w:rPr>
              <w:tab/>
            </w:r>
            <w:r>
              <w:rPr>
                <w:noProof/>
                <w:webHidden/>
              </w:rPr>
              <w:fldChar w:fldCharType="begin"/>
            </w:r>
            <w:r>
              <w:rPr>
                <w:noProof/>
                <w:webHidden/>
              </w:rPr>
              <w:instrText xml:space="preserve"> PAGEREF _Toc7627765 \h </w:instrText>
            </w:r>
            <w:r>
              <w:rPr>
                <w:noProof/>
                <w:webHidden/>
              </w:rPr>
            </w:r>
            <w:r>
              <w:rPr>
                <w:noProof/>
                <w:webHidden/>
              </w:rPr>
              <w:fldChar w:fldCharType="separate"/>
            </w:r>
            <w:r>
              <w:rPr>
                <w:noProof/>
                <w:webHidden/>
              </w:rPr>
              <w:t>13</w:t>
            </w:r>
            <w:r>
              <w:rPr>
                <w:noProof/>
                <w:webHidden/>
              </w:rPr>
              <w:fldChar w:fldCharType="end"/>
            </w:r>
          </w:hyperlink>
        </w:p>
        <w:p w14:paraId="4C920ECA" w14:textId="77777777" w:rsidR="001E18F8" w:rsidRDefault="001E18F8">
          <w:pPr>
            <w:pStyle w:val="TDC2"/>
            <w:tabs>
              <w:tab w:val="right" w:pos="8494"/>
            </w:tabs>
            <w:rPr>
              <w:noProof/>
            </w:rPr>
          </w:pPr>
          <w:hyperlink w:anchor="_Toc7627766" w:history="1">
            <w:r w:rsidRPr="008D1DE8">
              <w:rPr>
                <w:rStyle w:val="Hipervnculo"/>
                <w:noProof/>
                <w:lang w:val="es-ES"/>
              </w:rPr>
              <w:t>1.5 Alcance del proyecto</w:t>
            </w:r>
            <w:r>
              <w:rPr>
                <w:noProof/>
                <w:webHidden/>
              </w:rPr>
              <w:tab/>
            </w:r>
            <w:r>
              <w:rPr>
                <w:noProof/>
                <w:webHidden/>
              </w:rPr>
              <w:fldChar w:fldCharType="begin"/>
            </w:r>
            <w:r>
              <w:rPr>
                <w:noProof/>
                <w:webHidden/>
              </w:rPr>
              <w:instrText xml:space="preserve"> PAGEREF _Toc7627766 \h </w:instrText>
            </w:r>
            <w:r>
              <w:rPr>
                <w:noProof/>
                <w:webHidden/>
              </w:rPr>
            </w:r>
            <w:r>
              <w:rPr>
                <w:noProof/>
                <w:webHidden/>
              </w:rPr>
              <w:fldChar w:fldCharType="separate"/>
            </w:r>
            <w:r>
              <w:rPr>
                <w:noProof/>
                <w:webHidden/>
              </w:rPr>
              <w:t>14</w:t>
            </w:r>
            <w:r>
              <w:rPr>
                <w:noProof/>
                <w:webHidden/>
              </w:rPr>
              <w:fldChar w:fldCharType="end"/>
            </w:r>
          </w:hyperlink>
        </w:p>
        <w:p w14:paraId="1A4E30F4" w14:textId="77777777" w:rsidR="001E18F8" w:rsidRDefault="001E18F8">
          <w:pPr>
            <w:pStyle w:val="TDC1"/>
            <w:tabs>
              <w:tab w:val="right" w:pos="8494"/>
            </w:tabs>
            <w:rPr>
              <w:noProof/>
            </w:rPr>
          </w:pPr>
          <w:hyperlink w:anchor="_Toc7627767" w:history="1">
            <w:r w:rsidRPr="008D1DE8">
              <w:rPr>
                <w:rStyle w:val="Hipervnculo"/>
                <w:noProof/>
                <w:lang w:val="es-ES"/>
              </w:rPr>
              <w:t>2. Estado del arte</w:t>
            </w:r>
            <w:r>
              <w:rPr>
                <w:noProof/>
                <w:webHidden/>
              </w:rPr>
              <w:tab/>
            </w:r>
            <w:r>
              <w:rPr>
                <w:noProof/>
                <w:webHidden/>
              </w:rPr>
              <w:fldChar w:fldCharType="begin"/>
            </w:r>
            <w:r>
              <w:rPr>
                <w:noProof/>
                <w:webHidden/>
              </w:rPr>
              <w:instrText xml:space="preserve"> PAGEREF _Toc7627767 \h </w:instrText>
            </w:r>
            <w:r>
              <w:rPr>
                <w:noProof/>
                <w:webHidden/>
              </w:rPr>
            </w:r>
            <w:r>
              <w:rPr>
                <w:noProof/>
                <w:webHidden/>
              </w:rPr>
              <w:fldChar w:fldCharType="separate"/>
            </w:r>
            <w:r>
              <w:rPr>
                <w:noProof/>
                <w:webHidden/>
              </w:rPr>
              <w:t>15</w:t>
            </w:r>
            <w:r>
              <w:rPr>
                <w:noProof/>
                <w:webHidden/>
              </w:rPr>
              <w:fldChar w:fldCharType="end"/>
            </w:r>
          </w:hyperlink>
        </w:p>
        <w:p w14:paraId="44B8C4C0" w14:textId="77777777" w:rsidR="001E18F8" w:rsidRDefault="001E18F8">
          <w:pPr>
            <w:pStyle w:val="TDC2"/>
            <w:tabs>
              <w:tab w:val="right" w:pos="8494"/>
            </w:tabs>
            <w:rPr>
              <w:noProof/>
            </w:rPr>
          </w:pPr>
          <w:hyperlink w:anchor="_Toc7627768" w:history="1">
            <w:r w:rsidRPr="008D1DE8">
              <w:rPr>
                <w:rStyle w:val="Hipervnculo"/>
                <w:noProof/>
                <w:lang w:val="es-ES"/>
              </w:rPr>
              <w:t>2.1 Detección de caras</w:t>
            </w:r>
            <w:r>
              <w:rPr>
                <w:noProof/>
                <w:webHidden/>
              </w:rPr>
              <w:tab/>
            </w:r>
            <w:r>
              <w:rPr>
                <w:noProof/>
                <w:webHidden/>
              </w:rPr>
              <w:fldChar w:fldCharType="begin"/>
            </w:r>
            <w:r>
              <w:rPr>
                <w:noProof/>
                <w:webHidden/>
              </w:rPr>
              <w:instrText xml:space="preserve"> PAGEREF _Toc7627768 \h </w:instrText>
            </w:r>
            <w:r>
              <w:rPr>
                <w:noProof/>
                <w:webHidden/>
              </w:rPr>
            </w:r>
            <w:r>
              <w:rPr>
                <w:noProof/>
                <w:webHidden/>
              </w:rPr>
              <w:fldChar w:fldCharType="separate"/>
            </w:r>
            <w:r>
              <w:rPr>
                <w:noProof/>
                <w:webHidden/>
              </w:rPr>
              <w:t>16</w:t>
            </w:r>
            <w:r>
              <w:rPr>
                <w:noProof/>
                <w:webHidden/>
              </w:rPr>
              <w:fldChar w:fldCharType="end"/>
            </w:r>
          </w:hyperlink>
        </w:p>
        <w:p w14:paraId="7F60D7DB" w14:textId="77777777" w:rsidR="001E18F8" w:rsidRDefault="001E18F8">
          <w:pPr>
            <w:pStyle w:val="TDC2"/>
            <w:tabs>
              <w:tab w:val="right" w:pos="8494"/>
            </w:tabs>
            <w:rPr>
              <w:noProof/>
            </w:rPr>
          </w:pPr>
          <w:hyperlink w:anchor="_Toc7627769" w:history="1">
            <w:r w:rsidRPr="008D1DE8">
              <w:rPr>
                <w:rStyle w:val="Hipervnculo"/>
                <w:noProof/>
                <w:lang w:val="es-ES"/>
              </w:rPr>
              <w:t>2.1 Reconocimiento de caras</w:t>
            </w:r>
            <w:r>
              <w:rPr>
                <w:noProof/>
                <w:webHidden/>
              </w:rPr>
              <w:tab/>
            </w:r>
            <w:r>
              <w:rPr>
                <w:noProof/>
                <w:webHidden/>
              </w:rPr>
              <w:fldChar w:fldCharType="begin"/>
            </w:r>
            <w:r>
              <w:rPr>
                <w:noProof/>
                <w:webHidden/>
              </w:rPr>
              <w:instrText xml:space="preserve"> PAGEREF _Toc7627769 \h </w:instrText>
            </w:r>
            <w:r>
              <w:rPr>
                <w:noProof/>
                <w:webHidden/>
              </w:rPr>
            </w:r>
            <w:r>
              <w:rPr>
                <w:noProof/>
                <w:webHidden/>
              </w:rPr>
              <w:fldChar w:fldCharType="separate"/>
            </w:r>
            <w:r>
              <w:rPr>
                <w:noProof/>
                <w:webHidden/>
              </w:rPr>
              <w:t>18</w:t>
            </w:r>
            <w:r>
              <w:rPr>
                <w:noProof/>
                <w:webHidden/>
              </w:rPr>
              <w:fldChar w:fldCharType="end"/>
            </w:r>
          </w:hyperlink>
        </w:p>
        <w:p w14:paraId="4145F228" w14:textId="77777777" w:rsidR="001E18F8" w:rsidRDefault="001E18F8">
          <w:pPr>
            <w:pStyle w:val="TDC2"/>
            <w:tabs>
              <w:tab w:val="right" w:pos="8494"/>
            </w:tabs>
            <w:rPr>
              <w:noProof/>
            </w:rPr>
          </w:pPr>
          <w:hyperlink w:anchor="_Toc7627770" w:history="1">
            <w:r w:rsidRPr="008D1DE8">
              <w:rPr>
                <w:rStyle w:val="Hipervnculo"/>
                <w:noProof/>
                <w:lang w:val="es-ES"/>
              </w:rPr>
              <w:t>2.3 Estudi de Mercat</w:t>
            </w:r>
            <w:r>
              <w:rPr>
                <w:noProof/>
                <w:webHidden/>
              </w:rPr>
              <w:tab/>
            </w:r>
            <w:r>
              <w:rPr>
                <w:noProof/>
                <w:webHidden/>
              </w:rPr>
              <w:fldChar w:fldCharType="begin"/>
            </w:r>
            <w:r>
              <w:rPr>
                <w:noProof/>
                <w:webHidden/>
              </w:rPr>
              <w:instrText xml:space="preserve"> PAGEREF _Toc7627770 \h </w:instrText>
            </w:r>
            <w:r>
              <w:rPr>
                <w:noProof/>
                <w:webHidden/>
              </w:rPr>
            </w:r>
            <w:r>
              <w:rPr>
                <w:noProof/>
                <w:webHidden/>
              </w:rPr>
              <w:fldChar w:fldCharType="separate"/>
            </w:r>
            <w:r>
              <w:rPr>
                <w:noProof/>
                <w:webHidden/>
              </w:rPr>
              <w:t>18</w:t>
            </w:r>
            <w:r>
              <w:rPr>
                <w:noProof/>
                <w:webHidden/>
              </w:rPr>
              <w:fldChar w:fldCharType="end"/>
            </w:r>
          </w:hyperlink>
        </w:p>
        <w:p w14:paraId="3367BD47" w14:textId="77777777" w:rsidR="001E18F8" w:rsidRDefault="001E18F8">
          <w:pPr>
            <w:pStyle w:val="TDC1"/>
            <w:tabs>
              <w:tab w:val="right" w:pos="8494"/>
            </w:tabs>
            <w:rPr>
              <w:noProof/>
            </w:rPr>
          </w:pPr>
          <w:hyperlink w:anchor="_Toc7627771" w:history="1">
            <w:r w:rsidRPr="008D1DE8">
              <w:rPr>
                <w:rStyle w:val="Hipervnculo"/>
                <w:noProof/>
                <w:lang w:val="es-ES"/>
              </w:rPr>
              <w:t>3. Gestió del projecte</w:t>
            </w:r>
            <w:r>
              <w:rPr>
                <w:noProof/>
                <w:webHidden/>
              </w:rPr>
              <w:tab/>
            </w:r>
            <w:r>
              <w:rPr>
                <w:noProof/>
                <w:webHidden/>
              </w:rPr>
              <w:fldChar w:fldCharType="begin"/>
            </w:r>
            <w:r>
              <w:rPr>
                <w:noProof/>
                <w:webHidden/>
              </w:rPr>
              <w:instrText xml:space="preserve"> PAGEREF _Toc7627771 \h </w:instrText>
            </w:r>
            <w:r>
              <w:rPr>
                <w:noProof/>
                <w:webHidden/>
              </w:rPr>
            </w:r>
            <w:r>
              <w:rPr>
                <w:noProof/>
                <w:webHidden/>
              </w:rPr>
              <w:fldChar w:fldCharType="separate"/>
            </w:r>
            <w:r>
              <w:rPr>
                <w:noProof/>
                <w:webHidden/>
              </w:rPr>
              <w:t>20</w:t>
            </w:r>
            <w:r>
              <w:rPr>
                <w:noProof/>
                <w:webHidden/>
              </w:rPr>
              <w:fldChar w:fldCharType="end"/>
            </w:r>
          </w:hyperlink>
        </w:p>
        <w:p w14:paraId="2DD510FB" w14:textId="77777777" w:rsidR="001E18F8" w:rsidRDefault="001E18F8">
          <w:pPr>
            <w:pStyle w:val="TDC2"/>
            <w:tabs>
              <w:tab w:val="right" w:pos="8494"/>
            </w:tabs>
            <w:rPr>
              <w:noProof/>
            </w:rPr>
          </w:pPr>
          <w:hyperlink w:anchor="_Toc7627772" w:history="1">
            <w:r w:rsidRPr="008D1DE8">
              <w:rPr>
                <w:rStyle w:val="Hipervnculo"/>
                <w:noProof/>
                <w:lang w:val="es-ES"/>
              </w:rPr>
              <w:t>3.1 Procediment i Eines per al seguiment del projecte</w:t>
            </w:r>
            <w:r>
              <w:rPr>
                <w:noProof/>
                <w:webHidden/>
              </w:rPr>
              <w:tab/>
            </w:r>
            <w:r>
              <w:rPr>
                <w:noProof/>
                <w:webHidden/>
              </w:rPr>
              <w:fldChar w:fldCharType="begin"/>
            </w:r>
            <w:r>
              <w:rPr>
                <w:noProof/>
                <w:webHidden/>
              </w:rPr>
              <w:instrText xml:space="preserve"> PAGEREF _Toc7627772 \h </w:instrText>
            </w:r>
            <w:r>
              <w:rPr>
                <w:noProof/>
                <w:webHidden/>
              </w:rPr>
            </w:r>
            <w:r>
              <w:rPr>
                <w:noProof/>
                <w:webHidden/>
              </w:rPr>
              <w:fldChar w:fldCharType="separate"/>
            </w:r>
            <w:r>
              <w:rPr>
                <w:noProof/>
                <w:webHidden/>
              </w:rPr>
              <w:t>20</w:t>
            </w:r>
            <w:r>
              <w:rPr>
                <w:noProof/>
                <w:webHidden/>
              </w:rPr>
              <w:fldChar w:fldCharType="end"/>
            </w:r>
          </w:hyperlink>
        </w:p>
        <w:p w14:paraId="61F92BE6" w14:textId="77777777" w:rsidR="001E18F8" w:rsidRDefault="001E18F8">
          <w:pPr>
            <w:pStyle w:val="TDC3"/>
            <w:tabs>
              <w:tab w:val="right" w:pos="8494"/>
            </w:tabs>
            <w:rPr>
              <w:noProof/>
            </w:rPr>
          </w:pPr>
          <w:hyperlink w:anchor="_Toc7627773" w:history="1">
            <w:r w:rsidRPr="008D1DE8">
              <w:rPr>
                <w:rStyle w:val="Hipervnculo"/>
                <w:noProof/>
                <w:lang w:val="es-ES"/>
              </w:rPr>
              <w:t>3.1.1 GANTT</w:t>
            </w:r>
            <w:r>
              <w:rPr>
                <w:noProof/>
                <w:webHidden/>
              </w:rPr>
              <w:tab/>
            </w:r>
            <w:r>
              <w:rPr>
                <w:noProof/>
                <w:webHidden/>
              </w:rPr>
              <w:fldChar w:fldCharType="begin"/>
            </w:r>
            <w:r>
              <w:rPr>
                <w:noProof/>
                <w:webHidden/>
              </w:rPr>
              <w:instrText xml:space="preserve"> PAGEREF _Toc7627773 \h </w:instrText>
            </w:r>
            <w:r>
              <w:rPr>
                <w:noProof/>
                <w:webHidden/>
              </w:rPr>
            </w:r>
            <w:r>
              <w:rPr>
                <w:noProof/>
                <w:webHidden/>
              </w:rPr>
              <w:fldChar w:fldCharType="separate"/>
            </w:r>
            <w:r>
              <w:rPr>
                <w:noProof/>
                <w:webHidden/>
              </w:rPr>
              <w:t>20</w:t>
            </w:r>
            <w:r>
              <w:rPr>
                <w:noProof/>
                <w:webHidden/>
              </w:rPr>
              <w:fldChar w:fldCharType="end"/>
            </w:r>
          </w:hyperlink>
        </w:p>
        <w:p w14:paraId="2F15F1AB" w14:textId="77777777" w:rsidR="001E18F8" w:rsidRDefault="001E18F8">
          <w:pPr>
            <w:pStyle w:val="TDC3"/>
            <w:tabs>
              <w:tab w:val="right" w:pos="8494"/>
            </w:tabs>
            <w:rPr>
              <w:noProof/>
            </w:rPr>
          </w:pPr>
          <w:hyperlink w:anchor="_Toc7627774" w:history="1">
            <w:r w:rsidRPr="008D1DE8">
              <w:rPr>
                <w:rStyle w:val="Hipervnculo"/>
                <w:noProof/>
                <w:lang w:val="es-ES"/>
              </w:rPr>
              <w:t>3.1.2 Trello</w:t>
            </w:r>
            <w:r>
              <w:rPr>
                <w:noProof/>
                <w:webHidden/>
              </w:rPr>
              <w:tab/>
            </w:r>
            <w:r>
              <w:rPr>
                <w:noProof/>
                <w:webHidden/>
              </w:rPr>
              <w:fldChar w:fldCharType="begin"/>
            </w:r>
            <w:r>
              <w:rPr>
                <w:noProof/>
                <w:webHidden/>
              </w:rPr>
              <w:instrText xml:space="preserve"> PAGEREF _Toc7627774 \h </w:instrText>
            </w:r>
            <w:r>
              <w:rPr>
                <w:noProof/>
                <w:webHidden/>
              </w:rPr>
            </w:r>
            <w:r>
              <w:rPr>
                <w:noProof/>
                <w:webHidden/>
              </w:rPr>
              <w:fldChar w:fldCharType="separate"/>
            </w:r>
            <w:r>
              <w:rPr>
                <w:noProof/>
                <w:webHidden/>
              </w:rPr>
              <w:t>20</w:t>
            </w:r>
            <w:r>
              <w:rPr>
                <w:noProof/>
                <w:webHidden/>
              </w:rPr>
              <w:fldChar w:fldCharType="end"/>
            </w:r>
          </w:hyperlink>
        </w:p>
        <w:p w14:paraId="77E50229" w14:textId="77777777" w:rsidR="001E18F8" w:rsidRDefault="001E18F8">
          <w:pPr>
            <w:pStyle w:val="TDC3"/>
            <w:tabs>
              <w:tab w:val="right" w:pos="8494"/>
            </w:tabs>
            <w:rPr>
              <w:noProof/>
            </w:rPr>
          </w:pPr>
          <w:hyperlink w:anchor="_Toc7627775" w:history="1">
            <w:r w:rsidRPr="008D1DE8">
              <w:rPr>
                <w:rStyle w:val="Hipervnculo"/>
                <w:noProof/>
                <w:lang w:val="es-ES"/>
              </w:rPr>
              <w:t>3.1.3 GitHub repositori en xarxes, Git eines de control de versions</w:t>
            </w:r>
            <w:r>
              <w:rPr>
                <w:noProof/>
                <w:webHidden/>
              </w:rPr>
              <w:tab/>
            </w:r>
            <w:r>
              <w:rPr>
                <w:noProof/>
                <w:webHidden/>
              </w:rPr>
              <w:fldChar w:fldCharType="begin"/>
            </w:r>
            <w:r>
              <w:rPr>
                <w:noProof/>
                <w:webHidden/>
              </w:rPr>
              <w:instrText xml:space="preserve"> PAGEREF _Toc7627775 \h </w:instrText>
            </w:r>
            <w:r>
              <w:rPr>
                <w:noProof/>
                <w:webHidden/>
              </w:rPr>
            </w:r>
            <w:r>
              <w:rPr>
                <w:noProof/>
                <w:webHidden/>
              </w:rPr>
              <w:fldChar w:fldCharType="separate"/>
            </w:r>
            <w:r>
              <w:rPr>
                <w:noProof/>
                <w:webHidden/>
              </w:rPr>
              <w:t>20</w:t>
            </w:r>
            <w:r>
              <w:rPr>
                <w:noProof/>
                <w:webHidden/>
              </w:rPr>
              <w:fldChar w:fldCharType="end"/>
            </w:r>
          </w:hyperlink>
        </w:p>
        <w:p w14:paraId="2790E551" w14:textId="77777777" w:rsidR="001E18F8" w:rsidRDefault="001E18F8">
          <w:pPr>
            <w:pStyle w:val="TDC2"/>
            <w:tabs>
              <w:tab w:val="right" w:pos="8494"/>
            </w:tabs>
            <w:rPr>
              <w:noProof/>
            </w:rPr>
          </w:pPr>
          <w:hyperlink w:anchor="_Toc7627776" w:history="1">
            <w:r w:rsidRPr="008D1DE8">
              <w:rPr>
                <w:rStyle w:val="Hipervnculo"/>
                <w:noProof/>
                <w:lang w:val="es-ES"/>
              </w:rPr>
              <w:t>3.2 Eines de validació</w:t>
            </w:r>
            <w:r>
              <w:rPr>
                <w:noProof/>
                <w:webHidden/>
              </w:rPr>
              <w:tab/>
            </w:r>
            <w:r>
              <w:rPr>
                <w:noProof/>
                <w:webHidden/>
              </w:rPr>
              <w:fldChar w:fldCharType="begin"/>
            </w:r>
            <w:r>
              <w:rPr>
                <w:noProof/>
                <w:webHidden/>
              </w:rPr>
              <w:instrText xml:space="preserve"> PAGEREF _Toc7627776 \h </w:instrText>
            </w:r>
            <w:r>
              <w:rPr>
                <w:noProof/>
                <w:webHidden/>
              </w:rPr>
            </w:r>
            <w:r>
              <w:rPr>
                <w:noProof/>
                <w:webHidden/>
              </w:rPr>
              <w:fldChar w:fldCharType="separate"/>
            </w:r>
            <w:r>
              <w:rPr>
                <w:noProof/>
                <w:webHidden/>
              </w:rPr>
              <w:t>21</w:t>
            </w:r>
            <w:r>
              <w:rPr>
                <w:noProof/>
                <w:webHidden/>
              </w:rPr>
              <w:fldChar w:fldCharType="end"/>
            </w:r>
          </w:hyperlink>
        </w:p>
        <w:p w14:paraId="7CBA292B" w14:textId="77777777" w:rsidR="001E18F8" w:rsidRDefault="001E18F8">
          <w:pPr>
            <w:pStyle w:val="TDC2"/>
            <w:tabs>
              <w:tab w:val="right" w:pos="8494"/>
            </w:tabs>
            <w:rPr>
              <w:noProof/>
            </w:rPr>
          </w:pPr>
          <w:hyperlink w:anchor="_Toc7627777" w:history="1">
            <w:r w:rsidRPr="008D1DE8">
              <w:rPr>
                <w:rStyle w:val="Hipervnculo"/>
                <w:noProof/>
                <w:lang w:val="es-ES"/>
              </w:rPr>
              <w:t>3.3. DAFO</w:t>
            </w:r>
            <w:r>
              <w:rPr>
                <w:noProof/>
                <w:webHidden/>
              </w:rPr>
              <w:tab/>
            </w:r>
            <w:r>
              <w:rPr>
                <w:noProof/>
                <w:webHidden/>
              </w:rPr>
              <w:fldChar w:fldCharType="begin"/>
            </w:r>
            <w:r>
              <w:rPr>
                <w:noProof/>
                <w:webHidden/>
              </w:rPr>
              <w:instrText xml:space="preserve"> PAGEREF _Toc7627777 \h </w:instrText>
            </w:r>
            <w:r>
              <w:rPr>
                <w:noProof/>
                <w:webHidden/>
              </w:rPr>
            </w:r>
            <w:r>
              <w:rPr>
                <w:noProof/>
                <w:webHidden/>
              </w:rPr>
              <w:fldChar w:fldCharType="separate"/>
            </w:r>
            <w:r>
              <w:rPr>
                <w:noProof/>
                <w:webHidden/>
              </w:rPr>
              <w:t>21</w:t>
            </w:r>
            <w:r>
              <w:rPr>
                <w:noProof/>
                <w:webHidden/>
              </w:rPr>
              <w:fldChar w:fldCharType="end"/>
            </w:r>
          </w:hyperlink>
        </w:p>
        <w:p w14:paraId="0CCA412C" w14:textId="77777777" w:rsidR="001E18F8" w:rsidRDefault="001E18F8">
          <w:pPr>
            <w:pStyle w:val="TDC2"/>
            <w:tabs>
              <w:tab w:val="right" w:pos="8494"/>
            </w:tabs>
            <w:rPr>
              <w:noProof/>
            </w:rPr>
          </w:pPr>
          <w:hyperlink w:anchor="_Toc7627778" w:history="1">
            <w:r w:rsidRPr="008D1DE8">
              <w:rPr>
                <w:rStyle w:val="Hipervnculo"/>
                <w:noProof/>
                <w:lang w:val="es-ES"/>
              </w:rPr>
              <w:t>3.4. Riscos i pla de contingències</w:t>
            </w:r>
            <w:r>
              <w:rPr>
                <w:noProof/>
                <w:webHidden/>
              </w:rPr>
              <w:tab/>
            </w:r>
            <w:r>
              <w:rPr>
                <w:noProof/>
                <w:webHidden/>
              </w:rPr>
              <w:fldChar w:fldCharType="begin"/>
            </w:r>
            <w:r>
              <w:rPr>
                <w:noProof/>
                <w:webHidden/>
              </w:rPr>
              <w:instrText xml:space="preserve"> PAGEREF _Toc7627778 \h </w:instrText>
            </w:r>
            <w:r>
              <w:rPr>
                <w:noProof/>
                <w:webHidden/>
              </w:rPr>
            </w:r>
            <w:r>
              <w:rPr>
                <w:noProof/>
                <w:webHidden/>
              </w:rPr>
              <w:fldChar w:fldCharType="separate"/>
            </w:r>
            <w:r>
              <w:rPr>
                <w:noProof/>
                <w:webHidden/>
              </w:rPr>
              <w:t>22</w:t>
            </w:r>
            <w:r>
              <w:rPr>
                <w:noProof/>
                <w:webHidden/>
              </w:rPr>
              <w:fldChar w:fldCharType="end"/>
            </w:r>
          </w:hyperlink>
        </w:p>
        <w:p w14:paraId="4632F3D9" w14:textId="77777777" w:rsidR="001E18F8" w:rsidRDefault="001E18F8">
          <w:pPr>
            <w:pStyle w:val="TDC2"/>
            <w:tabs>
              <w:tab w:val="right" w:pos="8494"/>
            </w:tabs>
            <w:rPr>
              <w:noProof/>
            </w:rPr>
          </w:pPr>
          <w:hyperlink w:anchor="_Toc7627779" w:history="1">
            <w:r w:rsidRPr="008D1DE8">
              <w:rPr>
                <w:rStyle w:val="Hipervnculo"/>
                <w:noProof/>
                <w:lang w:val="es-ES"/>
              </w:rPr>
              <w:t>3.5. Anàlisi inicial de costos</w:t>
            </w:r>
            <w:r>
              <w:rPr>
                <w:noProof/>
                <w:webHidden/>
              </w:rPr>
              <w:tab/>
            </w:r>
            <w:r>
              <w:rPr>
                <w:noProof/>
                <w:webHidden/>
              </w:rPr>
              <w:fldChar w:fldCharType="begin"/>
            </w:r>
            <w:r>
              <w:rPr>
                <w:noProof/>
                <w:webHidden/>
              </w:rPr>
              <w:instrText xml:space="preserve"> PAGEREF _Toc7627779 \h </w:instrText>
            </w:r>
            <w:r>
              <w:rPr>
                <w:noProof/>
                <w:webHidden/>
              </w:rPr>
            </w:r>
            <w:r>
              <w:rPr>
                <w:noProof/>
                <w:webHidden/>
              </w:rPr>
              <w:fldChar w:fldCharType="separate"/>
            </w:r>
            <w:r>
              <w:rPr>
                <w:noProof/>
                <w:webHidden/>
              </w:rPr>
              <w:t>22</w:t>
            </w:r>
            <w:r>
              <w:rPr>
                <w:noProof/>
                <w:webHidden/>
              </w:rPr>
              <w:fldChar w:fldCharType="end"/>
            </w:r>
          </w:hyperlink>
        </w:p>
        <w:p w14:paraId="2BC1B4E2" w14:textId="77777777" w:rsidR="001E18F8" w:rsidRDefault="001E18F8">
          <w:pPr>
            <w:pStyle w:val="TDC1"/>
            <w:tabs>
              <w:tab w:val="right" w:pos="8494"/>
            </w:tabs>
            <w:rPr>
              <w:noProof/>
            </w:rPr>
          </w:pPr>
          <w:hyperlink w:anchor="_Toc7627780" w:history="1">
            <w:r w:rsidRPr="008D1DE8">
              <w:rPr>
                <w:rStyle w:val="Hipervnculo"/>
                <w:noProof/>
                <w:lang w:val="es-ES"/>
              </w:rPr>
              <w:t>4. Metodología</w:t>
            </w:r>
            <w:r>
              <w:rPr>
                <w:noProof/>
                <w:webHidden/>
              </w:rPr>
              <w:tab/>
            </w:r>
            <w:r>
              <w:rPr>
                <w:noProof/>
                <w:webHidden/>
              </w:rPr>
              <w:fldChar w:fldCharType="begin"/>
            </w:r>
            <w:r>
              <w:rPr>
                <w:noProof/>
                <w:webHidden/>
              </w:rPr>
              <w:instrText xml:space="preserve"> PAGEREF _Toc7627780 \h </w:instrText>
            </w:r>
            <w:r>
              <w:rPr>
                <w:noProof/>
                <w:webHidden/>
              </w:rPr>
            </w:r>
            <w:r>
              <w:rPr>
                <w:noProof/>
                <w:webHidden/>
              </w:rPr>
              <w:fldChar w:fldCharType="separate"/>
            </w:r>
            <w:r>
              <w:rPr>
                <w:noProof/>
                <w:webHidden/>
              </w:rPr>
              <w:t>23</w:t>
            </w:r>
            <w:r>
              <w:rPr>
                <w:noProof/>
                <w:webHidden/>
              </w:rPr>
              <w:fldChar w:fldCharType="end"/>
            </w:r>
          </w:hyperlink>
        </w:p>
        <w:p w14:paraId="41450EE7" w14:textId="77777777" w:rsidR="001E18F8" w:rsidRDefault="001E18F8">
          <w:pPr>
            <w:pStyle w:val="TDC1"/>
            <w:tabs>
              <w:tab w:val="right" w:pos="8494"/>
            </w:tabs>
            <w:rPr>
              <w:noProof/>
            </w:rPr>
          </w:pPr>
          <w:hyperlink w:anchor="_Toc7627781" w:history="1">
            <w:r w:rsidRPr="008D1DE8">
              <w:rPr>
                <w:rStyle w:val="Hipervnculo"/>
                <w:noProof/>
                <w:lang w:val="es-ES"/>
              </w:rPr>
              <w:t>5. Desenvolupament del projecte</w:t>
            </w:r>
            <w:r>
              <w:rPr>
                <w:noProof/>
                <w:webHidden/>
              </w:rPr>
              <w:tab/>
            </w:r>
            <w:r>
              <w:rPr>
                <w:noProof/>
                <w:webHidden/>
              </w:rPr>
              <w:fldChar w:fldCharType="begin"/>
            </w:r>
            <w:r>
              <w:rPr>
                <w:noProof/>
                <w:webHidden/>
              </w:rPr>
              <w:instrText xml:space="preserve"> PAGEREF _Toc7627781 \h </w:instrText>
            </w:r>
            <w:r>
              <w:rPr>
                <w:noProof/>
                <w:webHidden/>
              </w:rPr>
            </w:r>
            <w:r>
              <w:rPr>
                <w:noProof/>
                <w:webHidden/>
              </w:rPr>
              <w:fldChar w:fldCharType="separate"/>
            </w:r>
            <w:r>
              <w:rPr>
                <w:noProof/>
                <w:webHidden/>
              </w:rPr>
              <w:t>24</w:t>
            </w:r>
            <w:r>
              <w:rPr>
                <w:noProof/>
                <w:webHidden/>
              </w:rPr>
              <w:fldChar w:fldCharType="end"/>
            </w:r>
          </w:hyperlink>
        </w:p>
        <w:p w14:paraId="115994BA" w14:textId="77777777" w:rsidR="001E18F8" w:rsidRDefault="001E18F8">
          <w:pPr>
            <w:pStyle w:val="TDC1"/>
            <w:tabs>
              <w:tab w:val="right" w:pos="8494"/>
            </w:tabs>
            <w:rPr>
              <w:noProof/>
            </w:rPr>
          </w:pPr>
          <w:hyperlink w:anchor="_Toc7627782" w:history="1">
            <w:r w:rsidRPr="008D1DE8">
              <w:rPr>
                <w:rStyle w:val="Hipervnculo"/>
                <w:noProof/>
                <w:lang w:val="es-ES"/>
              </w:rPr>
              <w:t>6. Conclusions i treballs futurs</w:t>
            </w:r>
            <w:r>
              <w:rPr>
                <w:noProof/>
                <w:webHidden/>
              </w:rPr>
              <w:tab/>
            </w:r>
            <w:r>
              <w:rPr>
                <w:noProof/>
                <w:webHidden/>
              </w:rPr>
              <w:fldChar w:fldCharType="begin"/>
            </w:r>
            <w:r>
              <w:rPr>
                <w:noProof/>
                <w:webHidden/>
              </w:rPr>
              <w:instrText xml:space="preserve"> PAGEREF _Toc7627782 \h </w:instrText>
            </w:r>
            <w:r>
              <w:rPr>
                <w:noProof/>
                <w:webHidden/>
              </w:rPr>
            </w:r>
            <w:r>
              <w:rPr>
                <w:noProof/>
                <w:webHidden/>
              </w:rPr>
              <w:fldChar w:fldCharType="separate"/>
            </w:r>
            <w:r>
              <w:rPr>
                <w:noProof/>
                <w:webHidden/>
              </w:rPr>
              <w:t>25</w:t>
            </w:r>
            <w:r>
              <w:rPr>
                <w:noProof/>
                <w:webHidden/>
              </w:rPr>
              <w:fldChar w:fldCharType="end"/>
            </w:r>
          </w:hyperlink>
        </w:p>
        <w:p w14:paraId="34AB711F" w14:textId="77777777" w:rsidR="001E18F8" w:rsidRDefault="001E18F8">
          <w:pPr>
            <w:pStyle w:val="TDC1"/>
            <w:tabs>
              <w:tab w:val="right" w:pos="8494"/>
            </w:tabs>
            <w:rPr>
              <w:noProof/>
            </w:rPr>
          </w:pPr>
          <w:hyperlink w:anchor="_Toc7627783" w:history="1">
            <w:r w:rsidRPr="008D1DE8">
              <w:rPr>
                <w:rStyle w:val="Hipervnculo"/>
                <w:noProof/>
                <w:lang w:val="es-ES"/>
              </w:rPr>
              <w:t>7. Bibliografia</w:t>
            </w:r>
            <w:r>
              <w:rPr>
                <w:noProof/>
                <w:webHidden/>
              </w:rPr>
              <w:tab/>
            </w:r>
            <w:r>
              <w:rPr>
                <w:noProof/>
                <w:webHidden/>
              </w:rPr>
              <w:fldChar w:fldCharType="begin"/>
            </w:r>
            <w:r>
              <w:rPr>
                <w:noProof/>
                <w:webHidden/>
              </w:rPr>
              <w:instrText xml:space="preserve"> PAGEREF _Toc7627783 \h </w:instrText>
            </w:r>
            <w:r>
              <w:rPr>
                <w:noProof/>
                <w:webHidden/>
              </w:rPr>
            </w:r>
            <w:r>
              <w:rPr>
                <w:noProof/>
                <w:webHidden/>
              </w:rPr>
              <w:fldChar w:fldCharType="separate"/>
            </w:r>
            <w:r>
              <w:rPr>
                <w:noProof/>
                <w:webHidden/>
              </w:rPr>
              <w:t>26</w:t>
            </w:r>
            <w:r>
              <w:rPr>
                <w:noProof/>
                <w:webHidden/>
              </w:rPr>
              <w:fldChar w:fldCharType="end"/>
            </w:r>
          </w:hyperlink>
        </w:p>
        <w:p w14:paraId="301F8C07" w14:textId="77777777" w:rsidR="001E18F8" w:rsidRDefault="001E18F8">
          <w:pPr>
            <w:pStyle w:val="TDC1"/>
            <w:tabs>
              <w:tab w:val="right" w:pos="8494"/>
            </w:tabs>
            <w:rPr>
              <w:noProof/>
            </w:rPr>
          </w:pPr>
          <w:hyperlink w:anchor="_Toc7627784" w:history="1">
            <w:r w:rsidRPr="008D1DE8">
              <w:rPr>
                <w:rStyle w:val="Hipervnculo"/>
                <w:noProof/>
                <w:lang w:val="es-ES"/>
              </w:rPr>
              <w:t>8. Annexos</w:t>
            </w:r>
            <w:r>
              <w:rPr>
                <w:noProof/>
                <w:webHidden/>
              </w:rPr>
              <w:tab/>
            </w:r>
            <w:r>
              <w:rPr>
                <w:noProof/>
                <w:webHidden/>
              </w:rPr>
              <w:fldChar w:fldCharType="begin"/>
            </w:r>
            <w:r>
              <w:rPr>
                <w:noProof/>
                <w:webHidden/>
              </w:rPr>
              <w:instrText xml:space="preserve"> PAGEREF _Toc7627784 \h </w:instrText>
            </w:r>
            <w:r>
              <w:rPr>
                <w:noProof/>
                <w:webHidden/>
              </w:rPr>
            </w:r>
            <w:r>
              <w:rPr>
                <w:noProof/>
                <w:webHidden/>
              </w:rPr>
              <w:fldChar w:fldCharType="separate"/>
            </w:r>
            <w:r>
              <w:rPr>
                <w:noProof/>
                <w:webHidden/>
              </w:rPr>
              <w:t>28</w:t>
            </w:r>
            <w:r>
              <w:rPr>
                <w:noProof/>
                <w:webHidden/>
              </w:rPr>
              <w:fldChar w:fldCharType="end"/>
            </w:r>
          </w:hyperlink>
        </w:p>
        <w:p w14:paraId="2BB4174E" w14:textId="77777777" w:rsidR="00824D36" w:rsidRPr="002B11AA" w:rsidRDefault="002C6168">
          <w:pPr>
            <w:tabs>
              <w:tab w:val="right" w:pos="8508"/>
            </w:tabs>
            <w:spacing w:before="200" w:after="80" w:line="240" w:lineRule="auto"/>
            <w:rPr>
              <w:color w:val="000000"/>
              <w:lang w:val="es-ES"/>
            </w:rPr>
          </w:pPr>
          <w:r w:rsidRPr="002B11AA">
            <w:rPr>
              <w:lang w:val="es-ES"/>
            </w:rPr>
            <w:fldChar w:fldCharType="end"/>
          </w:r>
        </w:p>
      </w:sdtContent>
    </w:sdt>
    <w:p w14:paraId="05A965CE" w14:textId="77777777" w:rsidR="001E18F8" w:rsidRDefault="001E18F8">
      <w:pPr>
        <w:rPr>
          <w:b/>
          <w:color w:val="2E75B5"/>
          <w:sz w:val="36"/>
          <w:szCs w:val="36"/>
          <w:lang w:val="es-ES"/>
        </w:rPr>
      </w:pPr>
      <w:r>
        <w:rPr>
          <w:lang w:val="es-ES"/>
        </w:rPr>
        <w:br w:type="page"/>
      </w:r>
    </w:p>
    <w:p w14:paraId="36EECE19" w14:textId="02C2C919" w:rsidR="00824D36" w:rsidRPr="002B11AA" w:rsidRDefault="002C6168">
      <w:pPr>
        <w:pStyle w:val="Ttulo1"/>
        <w:rPr>
          <w:lang w:val="es-ES"/>
        </w:rPr>
      </w:pPr>
      <w:bookmarkStart w:id="0" w:name="_Toc7627754"/>
      <w:r w:rsidRPr="002B11AA">
        <w:rPr>
          <w:lang w:val="es-ES"/>
        </w:rPr>
        <w:lastRenderedPageBreak/>
        <w:t>Resum</w:t>
      </w:r>
      <w:r w:rsidR="00E24C12" w:rsidRPr="002B11AA">
        <w:rPr>
          <w:lang w:val="es-ES"/>
        </w:rPr>
        <w:t>en</w:t>
      </w:r>
      <w:bookmarkEnd w:id="0"/>
      <w:r w:rsidRPr="002B11AA">
        <w:rPr>
          <w:lang w:val="es-ES"/>
        </w:rPr>
        <w:t xml:space="preserve">  </w:t>
      </w:r>
    </w:p>
    <w:p w14:paraId="026568DB" w14:textId="77777777" w:rsidR="00824D36" w:rsidRPr="002B11AA" w:rsidRDefault="002C6168">
      <w:pPr>
        <w:rPr>
          <w:sz w:val="24"/>
          <w:szCs w:val="24"/>
          <w:lang w:val="es-ES"/>
        </w:rPr>
      </w:pPr>
      <w:r w:rsidRPr="002B11AA">
        <w:rPr>
          <w:sz w:val="24"/>
          <w:szCs w:val="24"/>
          <w:lang w:val="es-ES"/>
        </w:rPr>
        <w:t xml:space="preserve">El </w:t>
      </w:r>
      <w:proofErr w:type="spellStart"/>
      <w:r w:rsidRPr="002B11AA">
        <w:rPr>
          <w:sz w:val="24"/>
          <w:szCs w:val="24"/>
          <w:lang w:val="es-ES"/>
        </w:rPr>
        <w:t>resum</w:t>
      </w:r>
      <w:proofErr w:type="spellEnd"/>
      <w:r w:rsidRPr="002B11AA">
        <w:rPr>
          <w:sz w:val="24"/>
          <w:szCs w:val="24"/>
          <w:lang w:val="es-ES"/>
        </w:rPr>
        <w:t xml:space="preserve">  (de 250 a 500 </w:t>
      </w:r>
      <w:proofErr w:type="spellStart"/>
      <w:r w:rsidRPr="002B11AA">
        <w:rPr>
          <w:sz w:val="24"/>
          <w:szCs w:val="24"/>
          <w:lang w:val="es-ES"/>
        </w:rPr>
        <w:t>paraules</w:t>
      </w:r>
      <w:proofErr w:type="spellEnd"/>
      <w:r w:rsidRPr="002B11AA">
        <w:rPr>
          <w:sz w:val="24"/>
          <w:szCs w:val="24"/>
          <w:lang w:val="es-ES"/>
        </w:rPr>
        <w:t xml:space="preserve">) ha de </w:t>
      </w:r>
      <w:proofErr w:type="spellStart"/>
      <w:r w:rsidRPr="002B11AA">
        <w:rPr>
          <w:sz w:val="24"/>
          <w:szCs w:val="24"/>
          <w:lang w:val="es-ES"/>
        </w:rPr>
        <w:t>reflectir</w:t>
      </w:r>
      <w:proofErr w:type="spellEnd"/>
      <w:r w:rsidRPr="002B11AA">
        <w:rPr>
          <w:sz w:val="24"/>
          <w:szCs w:val="24"/>
          <w:lang w:val="es-ES"/>
        </w:rPr>
        <w:t xml:space="preserve"> el que </w:t>
      </w:r>
      <w:proofErr w:type="spellStart"/>
      <w:r w:rsidRPr="002B11AA">
        <w:rPr>
          <w:sz w:val="24"/>
          <w:szCs w:val="24"/>
          <w:lang w:val="es-ES"/>
        </w:rPr>
        <w:t>és</w:t>
      </w:r>
      <w:proofErr w:type="spellEnd"/>
      <w:r w:rsidRPr="002B11AA">
        <w:rPr>
          <w:sz w:val="24"/>
          <w:szCs w:val="24"/>
          <w:lang w:val="es-ES"/>
        </w:rPr>
        <w:t xml:space="preserve"> </w:t>
      </w:r>
      <w:proofErr w:type="spellStart"/>
      <w:r w:rsidRPr="002B11AA">
        <w:rPr>
          <w:sz w:val="24"/>
          <w:szCs w:val="24"/>
          <w:lang w:val="es-ES"/>
        </w:rPr>
        <w:t>present</w:t>
      </w:r>
      <w:proofErr w:type="spellEnd"/>
      <w:r w:rsidRPr="002B11AA">
        <w:rPr>
          <w:sz w:val="24"/>
          <w:szCs w:val="24"/>
          <w:lang w:val="es-ES"/>
        </w:rPr>
        <w:t xml:space="preserve"> en el </w:t>
      </w:r>
      <w:proofErr w:type="spellStart"/>
      <w:r w:rsidRPr="002B11AA">
        <w:rPr>
          <w:sz w:val="24"/>
          <w:szCs w:val="24"/>
          <w:lang w:val="es-ES"/>
        </w:rPr>
        <w:t>text</w:t>
      </w:r>
      <w:proofErr w:type="spellEnd"/>
      <w:r w:rsidRPr="002B11AA">
        <w:rPr>
          <w:sz w:val="24"/>
          <w:szCs w:val="24"/>
          <w:lang w:val="es-ES"/>
        </w:rPr>
        <w:t xml:space="preserve">  i no </w:t>
      </w:r>
      <w:proofErr w:type="spellStart"/>
      <w:r w:rsidRPr="002B11AA">
        <w:rPr>
          <w:sz w:val="24"/>
          <w:szCs w:val="24"/>
          <w:lang w:val="es-ES"/>
        </w:rPr>
        <w:t>inclou</w:t>
      </w:r>
      <w:proofErr w:type="spellEnd"/>
      <w:r w:rsidRPr="002B11AA">
        <w:rPr>
          <w:sz w:val="24"/>
          <w:szCs w:val="24"/>
          <w:lang w:val="es-ES"/>
        </w:rPr>
        <w:t xml:space="preserve"> </w:t>
      </w:r>
      <w:proofErr w:type="spellStart"/>
      <w:r w:rsidRPr="002B11AA">
        <w:rPr>
          <w:sz w:val="24"/>
          <w:szCs w:val="24"/>
          <w:lang w:val="es-ES"/>
        </w:rPr>
        <w:t>referències</w:t>
      </w:r>
      <w:proofErr w:type="spellEnd"/>
      <w:r w:rsidRPr="002B11AA">
        <w:rPr>
          <w:sz w:val="24"/>
          <w:szCs w:val="24"/>
          <w:lang w:val="es-ES"/>
        </w:rPr>
        <w:t xml:space="preserve"> </w:t>
      </w:r>
      <w:proofErr w:type="spellStart"/>
      <w:r w:rsidRPr="002B11AA">
        <w:rPr>
          <w:sz w:val="24"/>
          <w:szCs w:val="24"/>
          <w:lang w:val="es-ES"/>
        </w:rPr>
        <w:t>bibliogràfiques</w:t>
      </w:r>
      <w:proofErr w:type="spellEnd"/>
      <w:r w:rsidRPr="002B11AA">
        <w:rPr>
          <w:sz w:val="24"/>
          <w:szCs w:val="24"/>
          <w:lang w:val="es-ES"/>
        </w:rPr>
        <w:t xml:space="preserve">. De manera resumida ha de </w:t>
      </w:r>
      <w:proofErr w:type="spellStart"/>
      <w:r w:rsidRPr="002B11AA">
        <w:rPr>
          <w:sz w:val="24"/>
          <w:szCs w:val="24"/>
          <w:lang w:val="es-ES"/>
        </w:rPr>
        <w:t>descriure</w:t>
      </w:r>
      <w:proofErr w:type="spellEnd"/>
      <w:r w:rsidRPr="002B11AA">
        <w:rPr>
          <w:sz w:val="24"/>
          <w:szCs w:val="24"/>
          <w:lang w:val="es-ES"/>
        </w:rPr>
        <w:t xml:space="preserve"> el problema, </w:t>
      </w:r>
      <w:proofErr w:type="spellStart"/>
      <w:r w:rsidRPr="002B11AA">
        <w:rPr>
          <w:sz w:val="24"/>
          <w:szCs w:val="24"/>
          <w:lang w:val="es-ES"/>
        </w:rPr>
        <w:t>plantejar</w:t>
      </w:r>
      <w:proofErr w:type="spellEnd"/>
      <w:r w:rsidRPr="002B11AA">
        <w:rPr>
          <w:sz w:val="24"/>
          <w:szCs w:val="24"/>
          <w:lang w:val="es-ES"/>
        </w:rPr>
        <w:t xml:space="preserve"> </w:t>
      </w:r>
      <w:proofErr w:type="spellStart"/>
      <w:r w:rsidRPr="002B11AA">
        <w:rPr>
          <w:sz w:val="24"/>
          <w:szCs w:val="24"/>
          <w:lang w:val="es-ES"/>
        </w:rPr>
        <w:t>els</w:t>
      </w:r>
      <w:proofErr w:type="spellEnd"/>
      <w:r w:rsidRPr="002B11AA">
        <w:rPr>
          <w:sz w:val="24"/>
          <w:szCs w:val="24"/>
          <w:lang w:val="es-ES"/>
        </w:rPr>
        <w:t xml:space="preserve"> </w:t>
      </w:r>
      <w:proofErr w:type="spellStart"/>
      <w:r w:rsidRPr="002B11AA">
        <w:rPr>
          <w:sz w:val="24"/>
          <w:szCs w:val="24"/>
          <w:lang w:val="es-ES"/>
        </w:rPr>
        <w:t>objectius</w:t>
      </w:r>
      <w:proofErr w:type="spellEnd"/>
      <w:r w:rsidRPr="002B11AA">
        <w:rPr>
          <w:sz w:val="24"/>
          <w:szCs w:val="24"/>
          <w:lang w:val="es-ES"/>
        </w:rPr>
        <w:t xml:space="preserve"> i </w:t>
      </w:r>
      <w:proofErr w:type="spellStart"/>
      <w:r w:rsidRPr="002B11AA">
        <w:rPr>
          <w:sz w:val="24"/>
          <w:szCs w:val="24"/>
          <w:lang w:val="es-ES"/>
        </w:rPr>
        <w:t>l’abast</w:t>
      </w:r>
      <w:proofErr w:type="spellEnd"/>
      <w:r w:rsidRPr="002B11AA">
        <w:rPr>
          <w:sz w:val="24"/>
          <w:szCs w:val="24"/>
          <w:lang w:val="es-ES"/>
        </w:rPr>
        <w:t xml:space="preserve"> de la </w:t>
      </w:r>
      <w:proofErr w:type="spellStart"/>
      <w:r w:rsidRPr="002B11AA">
        <w:rPr>
          <w:sz w:val="24"/>
          <w:szCs w:val="24"/>
          <w:lang w:val="es-ES"/>
        </w:rPr>
        <w:t>investigació</w:t>
      </w:r>
      <w:proofErr w:type="spellEnd"/>
      <w:r w:rsidRPr="002B11AA">
        <w:rPr>
          <w:sz w:val="24"/>
          <w:szCs w:val="24"/>
          <w:lang w:val="es-ES"/>
        </w:rPr>
        <w:t xml:space="preserve">, </w:t>
      </w:r>
      <w:proofErr w:type="spellStart"/>
      <w:r w:rsidRPr="002B11AA">
        <w:rPr>
          <w:sz w:val="24"/>
          <w:szCs w:val="24"/>
          <w:lang w:val="es-ES"/>
        </w:rPr>
        <w:t>així</w:t>
      </w:r>
      <w:proofErr w:type="spellEnd"/>
      <w:r w:rsidRPr="002B11AA">
        <w:rPr>
          <w:sz w:val="24"/>
          <w:szCs w:val="24"/>
          <w:lang w:val="es-ES"/>
        </w:rPr>
        <w:t xml:space="preserve"> </w:t>
      </w:r>
      <w:proofErr w:type="spellStart"/>
      <w:r w:rsidRPr="002B11AA">
        <w:rPr>
          <w:sz w:val="24"/>
          <w:szCs w:val="24"/>
          <w:lang w:val="es-ES"/>
        </w:rPr>
        <w:t>com</w:t>
      </w:r>
      <w:proofErr w:type="spellEnd"/>
      <w:r w:rsidRPr="002B11AA">
        <w:rPr>
          <w:sz w:val="24"/>
          <w:szCs w:val="24"/>
          <w:lang w:val="es-ES"/>
        </w:rPr>
        <w:t xml:space="preserve"> la </w:t>
      </w:r>
      <w:proofErr w:type="spellStart"/>
      <w:r w:rsidRPr="002B11AA">
        <w:rPr>
          <w:sz w:val="24"/>
          <w:szCs w:val="24"/>
          <w:lang w:val="es-ES"/>
        </w:rPr>
        <w:t>metodologia</w:t>
      </w:r>
      <w:proofErr w:type="spellEnd"/>
      <w:r w:rsidRPr="002B11AA">
        <w:rPr>
          <w:sz w:val="24"/>
          <w:szCs w:val="24"/>
          <w:lang w:val="es-ES"/>
        </w:rPr>
        <w:t xml:space="preserve"> que </w:t>
      </w:r>
      <w:proofErr w:type="spellStart"/>
      <w:r w:rsidRPr="002B11AA">
        <w:rPr>
          <w:sz w:val="24"/>
          <w:szCs w:val="24"/>
          <w:lang w:val="es-ES"/>
        </w:rPr>
        <w:t>s'ha</w:t>
      </w:r>
      <w:proofErr w:type="spellEnd"/>
      <w:r w:rsidRPr="002B11AA">
        <w:rPr>
          <w:sz w:val="24"/>
          <w:szCs w:val="24"/>
          <w:lang w:val="es-ES"/>
        </w:rPr>
        <w:t xml:space="preserve"> </w:t>
      </w:r>
      <w:proofErr w:type="spellStart"/>
      <w:r w:rsidRPr="002B11AA">
        <w:rPr>
          <w:sz w:val="24"/>
          <w:szCs w:val="24"/>
          <w:lang w:val="es-ES"/>
        </w:rPr>
        <w:t>emprat</w:t>
      </w:r>
      <w:proofErr w:type="spellEnd"/>
      <w:r w:rsidRPr="002B11AA">
        <w:rPr>
          <w:sz w:val="24"/>
          <w:szCs w:val="24"/>
          <w:lang w:val="es-ES"/>
        </w:rPr>
        <w:t xml:space="preserve">; </w:t>
      </w:r>
      <w:proofErr w:type="spellStart"/>
      <w:r w:rsidRPr="002B11AA">
        <w:rPr>
          <w:sz w:val="24"/>
          <w:szCs w:val="24"/>
          <w:lang w:val="es-ES"/>
        </w:rPr>
        <w:t>resumint</w:t>
      </w:r>
      <w:proofErr w:type="spellEnd"/>
      <w:r w:rsidRPr="002B11AA">
        <w:rPr>
          <w:sz w:val="24"/>
          <w:szCs w:val="24"/>
          <w:lang w:val="es-ES"/>
        </w:rPr>
        <w:t xml:space="preserve"> el </w:t>
      </w:r>
      <w:proofErr w:type="spellStart"/>
      <w:r w:rsidRPr="002B11AA">
        <w:rPr>
          <w:sz w:val="24"/>
          <w:szCs w:val="24"/>
          <w:lang w:val="es-ES"/>
        </w:rPr>
        <w:t>resultat</w:t>
      </w:r>
      <w:proofErr w:type="spellEnd"/>
      <w:r w:rsidRPr="002B11AA">
        <w:rPr>
          <w:sz w:val="24"/>
          <w:szCs w:val="24"/>
          <w:lang w:val="es-ES"/>
        </w:rPr>
        <w:t xml:space="preserve"> i </w:t>
      </w:r>
      <w:proofErr w:type="spellStart"/>
      <w:r w:rsidRPr="002B11AA">
        <w:rPr>
          <w:sz w:val="24"/>
          <w:szCs w:val="24"/>
          <w:lang w:val="es-ES"/>
        </w:rPr>
        <w:t>sintetitzant</w:t>
      </w:r>
      <w:proofErr w:type="spellEnd"/>
      <w:r w:rsidRPr="002B11AA">
        <w:rPr>
          <w:sz w:val="24"/>
          <w:szCs w:val="24"/>
          <w:lang w:val="es-ES"/>
        </w:rPr>
        <w:t xml:space="preserve">  les </w:t>
      </w:r>
      <w:proofErr w:type="spellStart"/>
      <w:r w:rsidRPr="002B11AA">
        <w:rPr>
          <w:sz w:val="24"/>
          <w:szCs w:val="24"/>
          <w:lang w:val="es-ES"/>
        </w:rPr>
        <w:t>conclusions</w:t>
      </w:r>
      <w:proofErr w:type="spellEnd"/>
      <w:r w:rsidRPr="002B11AA">
        <w:rPr>
          <w:sz w:val="24"/>
          <w:szCs w:val="24"/>
          <w:lang w:val="es-ES"/>
        </w:rPr>
        <w:t>.</w:t>
      </w:r>
    </w:p>
    <w:p w14:paraId="07744FE3" w14:textId="77777777" w:rsidR="00824D36" w:rsidRPr="002B11AA" w:rsidRDefault="00824D36">
      <w:pPr>
        <w:rPr>
          <w:sz w:val="32"/>
          <w:szCs w:val="32"/>
          <w:lang w:val="es-ES"/>
        </w:rPr>
      </w:pPr>
    </w:p>
    <w:p w14:paraId="14295F08" w14:textId="77777777" w:rsidR="00824D36" w:rsidRPr="002B11AA" w:rsidRDefault="00824D36">
      <w:pPr>
        <w:rPr>
          <w:sz w:val="32"/>
          <w:szCs w:val="32"/>
          <w:lang w:val="es-ES"/>
        </w:rPr>
      </w:pPr>
    </w:p>
    <w:p w14:paraId="122F7CC8" w14:textId="77777777" w:rsidR="00824D36" w:rsidRPr="002B11AA" w:rsidRDefault="002C6168">
      <w:pPr>
        <w:rPr>
          <w:sz w:val="48"/>
          <w:szCs w:val="48"/>
          <w:lang w:val="es-ES"/>
        </w:rPr>
      </w:pPr>
      <w:r w:rsidRPr="002B11AA">
        <w:rPr>
          <w:lang w:val="es-ES"/>
        </w:rPr>
        <w:br w:type="page"/>
      </w:r>
    </w:p>
    <w:p w14:paraId="42D2C8CE" w14:textId="461DA3D6" w:rsidR="00824D36" w:rsidRPr="002B11AA" w:rsidRDefault="00E24C12">
      <w:pPr>
        <w:pStyle w:val="Ttulo1"/>
        <w:rPr>
          <w:lang w:val="es-ES"/>
        </w:rPr>
      </w:pPr>
      <w:bookmarkStart w:id="1" w:name="_Toc7627755"/>
      <w:r w:rsidRPr="002B11AA">
        <w:rPr>
          <w:lang w:val="es-ES"/>
        </w:rPr>
        <w:lastRenderedPageBreak/>
        <w:t>Palabras clave</w:t>
      </w:r>
      <w:bookmarkEnd w:id="1"/>
      <w:r w:rsidR="002C6168" w:rsidRPr="002B11AA">
        <w:rPr>
          <w:lang w:val="es-ES"/>
        </w:rPr>
        <w:t xml:space="preserve"> </w:t>
      </w:r>
    </w:p>
    <w:p w14:paraId="2B6E5540" w14:textId="77777777" w:rsidR="00824D36" w:rsidRPr="002B11AA" w:rsidRDefault="002C6168">
      <w:pPr>
        <w:rPr>
          <w:sz w:val="24"/>
          <w:szCs w:val="24"/>
          <w:lang w:val="es-ES"/>
        </w:rPr>
      </w:pPr>
      <w:r w:rsidRPr="002B11AA">
        <w:rPr>
          <w:sz w:val="24"/>
          <w:szCs w:val="24"/>
          <w:lang w:val="es-ES"/>
        </w:rPr>
        <w:t xml:space="preserve">Entre 5 </w:t>
      </w:r>
      <w:proofErr w:type="spellStart"/>
      <w:r w:rsidRPr="002B11AA">
        <w:rPr>
          <w:sz w:val="24"/>
          <w:szCs w:val="24"/>
          <w:lang w:val="es-ES"/>
        </w:rPr>
        <w:t>i</w:t>
      </w:r>
      <w:proofErr w:type="spellEnd"/>
      <w:r w:rsidRPr="002B11AA">
        <w:rPr>
          <w:sz w:val="24"/>
          <w:szCs w:val="24"/>
          <w:lang w:val="es-ES"/>
        </w:rPr>
        <w:t xml:space="preserve"> 10 </w:t>
      </w:r>
      <w:proofErr w:type="spellStart"/>
      <w:r w:rsidRPr="002B11AA">
        <w:rPr>
          <w:sz w:val="24"/>
          <w:szCs w:val="24"/>
          <w:lang w:val="es-ES"/>
        </w:rPr>
        <w:t>paraules</w:t>
      </w:r>
      <w:proofErr w:type="spellEnd"/>
      <w:r w:rsidRPr="002B11AA">
        <w:rPr>
          <w:sz w:val="24"/>
          <w:szCs w:val="24"/>
          <w:lang w:val="es-ES"/>
        </w:rPr>
        <w:t xml:space="preserve"> que </w:t>
      </w:r>
      <w:proofErr w:type="spellStart"/>
      <w:r w:rsidRPr="002B11AA">
        <w:rPr>
          <w:sz w:val="24"/>
          <w:szCs w:val="24"/>
          <w:lang w:val="es-ES"/>
        </w:rPr>
        <w:t>defineixin</w:t>
      </w:r>
      <w:proofErr w:type="spellEnd"/>
      <w:r w:rsidRPr="002B11AA">
        <w:rPr>
          <w:sz w:val="24"/>
          <w:szCs w:val="24"/>
          <w:lang w:val="es-ES"/>
        </w:rPr>
        <w:t xml:space="preserve"> </w:t>
      </w:r>
      <w:proofErr w:type="spellStart"/>
      <w:r w:rsidRPr="002B11AA">
        <w:rPr>
          <w:sz w:val="24"/>
          <w:szCs w:val="24"/>
          <w:lang w:val="es-ES"/>
        </w:rPr>
        <w:t>conceptes</w:t>
      </w:r>
      <w:proofErr w:type="spellEnd"/>
      <w:r w:rsidRPr="002B11AA">
        <w:rPr>
          <w:sz w:val="24"/>
          <w:szCs w:val="24"/>
          <w:lang w:val="es-ES"/>
        </w:rPr>
        <w:t xml:space="preserve"> </w:t>
      </w:r>
      <w:proofErr w:type="spellStart"/>
      <w:r w:rsidRPr="002B11AA">
        <w:rPr>
          <w:sz w:val="24"/>
          <w:szCs w:val="24"/>
          <w:lang w:val="es-ES"/>
        </w:rPr>
        <w:t>clau</w:t>
      </w:r>
      <w:proofErr w:type="spellEnd"/>
      <w:r w:rsidRPr="002B11AA">
        <w:rPr>
          <w:sz w:val="24"/>
          <w:szCs w:val="24"/>
          <w:lang w:val="es-ES"/>
        </w:rPr>
        <w:t xml:space="preserve"> del </w:t>
      </w:r>
      <w:proofErr w:type="spellStart"/>
      <w:r w:rsidRPr="002B11AA">
        <w:rPr>
          <w:sz w:val="24"/>
          <w:szCs w:val="24"/>
          <w:lang w:val="es-ES"/>
        </w:rPr>
        <w:t>treball</w:t>
      </w:r>
      <w:proofErr w:type="spellEnd"/>
      <w:r w:rsidRPr="002B11AA">
        <w:rPr>
          <w:sz w:val="24"/>
          <w:szCs w:val="24"/>
          <w:lang w:val="es-ES"/>
        </w:rPr>
        <w:t xml:space="preserve">. Han </w:t>
      </w:r>
      <w:proofErr w:type="spellStart"/>
      <w:r w:rsidRPr="002B11AA">
        <w:rPr>
          <w:sz w:val="24"/>
          <w:szCs w:val="24"/>
          <w:lang w:val="es-ES"/>
        </w:rPr>
        <w:t>d’anar</w:t>
      </w:r>
      <w:proofErr w:type="spellEnd"/>
      <w:r w:rsidRPr="002B11AA">
        <w:rPr>
          <w:sz w:val="24"/>
          <w:szCs w:val="24"/>
          <w:lang w:val="es-ES"/>
        </w:rPr>
        <w:t xml:space="preserve"> </w:t>
      </w:r>
      <w:proofErr w:type="spellStart"/>
      <w:r w:rsidRPr="002B11AA">
        <w:rPr>
          <w:sz w:val="24"/>
          <w:szCs w:val="24"/>
          <w:lang w:val="es-ES"/>
        </w:rPr>
        <w:t>separades</w:t>
      </w:r>
      <w:proofErr w:type="spellEnd"/>
      <w:r w:rsidRPr="002B11AA">
        <w:rPr>
          <w:sz w:val="24"/>
          <w:szCs w:val="24"/>
          <w:lang w:val="es-ES"/>
        </w:rPr>
        <w:t xml:space="preserve"> per comes.</w:t>
      </w:r>
    </w:p>
    <w:p w14:paraId="42C94248" w14:textId="77777777" w:rsidR="00824D36" w:rsidRPr="002B11AA" w:rsidRDefault="00824D36">
      <w:pPr>
        <w:rPr>
          <w:sz w:val="28"/>
          <w:szCs w:val="28"/>
          <w:lang w:val="es-ES"/>
        </w:rPr>
      </w:pPr>
    </w:p>
    <w:p w14:paraId="3E008951" w14:textId="77777777" w:rsidR="00824D36" w:rsidRPr="002B11AA" w:rsidRDefault="00824D36">
      <w:pPr>
        <w:rPr>
          <w:sz w:val="28"/>
          <w:szCs w:val="28"/>
          <w:lang w:val="es-ES"/>
        </w:rPr>
      </w:pPr>
    </w:p>
    <w:p w14:paraId="35A0B501" w14:textId="30E14094" w:rsidR="00824D36" w:rsidRPr="002B11AA" w:rsidRDefault="00E24C12">
      <w:pPr>
        <w:pStyle w:val="Ttulo1"/>
        <w:rPr>
          <w:lang w:val="es-ES"/>
        </w:rPr>
      </w:pPr>
      <w:bookmarkStart w:id="2" w:name="_Toc7627756"/>
      <w:r w:rsidRPr="002B11AA">
        <w:rPr>
          <w:lang w:val="es-ES"/>
        </w:rPr>
        <w:t>Enlaces</w:t>
      </w:r>
      <w:bookmarkEnd w:id="2"/>
    </w:p>
    <w:p w14:paraId="714CB343" w14:textId="77777777" w:rsidR="00824D36" w:rsidRPr="002B11AA" w:rsidRDefault="002C6168">
      <w:pPr>
        <w:rPr>
          <w:sz w:val="24"/>
          <w:szCs w:val="24"/>
          <w:lang w:val="es-ES"/>
        </w:rPr>
      </w:pPr>
      <w:r w:rsidRPr="002B11AA">
        <w:rPr>
          <w:sz w:val="24"/>
          <w:szCs w:val="24"/>
          <w:lang w:val="es-ES"/>
        </w:rPr>
        <w:t xml:space="preserve">URL </w:t>
      </w:r>
      <w:proofErr w:type="spellStart"/>
      <w:r w:rsidRPr="002B11AA">
        <w:rPr>
          <w:sz w:val="24"/>
          <w:szCs w:val="24"/>
          <w:lang w:val="es-ES"/>
        </w:rPr>
        <w:t>on</w:t>
      </w:r>
      <w:proofErr w:type="spellEnd"/>
      <w:r w:rsidRPr="002B11AA">
        <w:rPr>
          <w:sz w:val="24"/>
          <w:szCs w:val="24"/>
          <w:lang w:val="es-ES"/>
        </w:rPr>
        <w:t xml:space="preserve"> </w:t>
      </w:r>
      <w:proofErr w:type="spellStart"/>
      <w:r w:rsidRPr="002B11AA">
        <w:rPr>
          <w:sz w:val="24"/>
          <w:szCs w:val="24"/>
          <w:lang w:val="es-ES"/>
        </w:rPr>
        <w:t>està</w:t>
      </w:r>
      <w:proofErr w:type="spellEnd"/>
      <w:r w:rsidRPr="002B11AA">
        <w:rPr>
          <w:sz w:val="24"/>
          <w:szCs w:val="24"/>
          <w:lang w:val="es-ES"/>
        </w:rPr>
        <w:t xml:space="preserve"> la maqueta, web, APP, </w:t>
      </w:r>
      <w:proofErr w:type="spellStart"/>
      <w:r w:rsidRPr="002B11AA">
        <w:rPr>
          <w:sz w:val="24"/>
          <w:szCs w:val="24"/>
          <w:lang w:val="es-ES"/>
        </w:rPr>
        <w:t>videojoc</w:t>
      </w:r>
      <w:proofErr w:type="spellEnd"/>
      <w:r w:rsidRPr="002B11AA">
        <w:rPr>
          <w:sz w:val="24"/>
          <w:szCs w:val="24"/>
          <w:lang w:val="es-ES"/>
        </w:rPr>
        <w:t>, vídeo, etc.</w:t>
      </w:r>
    </w:p>
    <w:p w14:paraId="2686119E" w14:textId="77777777" w:rsidR="00824D36" w:rsidRPr="002B11AA" w:rsidRDefault="002C6168">
      <w:pPr>
        <w:rPr>
          <w:sz w:val="48"/>
          <w:szCs w:val="48"/>
          <w:lang w:val="es-ES"/>
        </w:rPr>
      </w:pPr>
      <w:r w:rsidRPr="002B11AA">
        <w:rPr>
          <w:lang w:val="es-ES"/>
        </w:rPr>
        <w:br w:type="page"/>
      </w:r>
    </w:p>
    <w:p w14:paraId="005EB30B" w14:textId="14E66F4C" w:rsidR="00824D36" w:rsidRPr="002B11AA" w:rsidRDefault="002C6168">
      <w:pPr>
        <w:pStyle w:val="Ttulo1"/>
        <w:rPr>
          <w:lang w:val="es-ES"/>
        </w:rPr>
      </w:pPr>
      <w:bookmarkStart w:id="3" w:name="_Toc7627757"/>
      <w:r w:rsidRPr="002B11AA">
        <w:rPr>
          <w:lang w:val="es-ES"/>
        </w:rPr>
        <w:lastRenderedPageBreak/>
        <w:t xml:space="preserve">Índex de </w:t>
      </w:r>
      <w:r w:rsidR="00E24C12" w:rsidRPr="002B11AA">
        <w:rPr>
          <w:lang w:val="es-ES"/>
        </w:rPr>
        <w:t>tablas</w:t>
      </w:r>
      <w:bookmarkEnd w:id="3"/>
    </w:p>
    <w:p w14:paraId="4C075BE7" w14:textId="77777777" w:rsidR="00824D36" w:rsidRPr="002B11AA" w:rsidRDefault="00824D36">
      <w:pPr>
        <w:rPr>
          <w:sz w:val="20"/>
          <w:szCs w:val="20"/>
          <w:lang w:val="es-ES"/>
        </w:rPr>
      </w:pPr>
    </w:p>
    <w:p w14:paraId="515D7B85" w14:textId="77777777" w:rsidR="00824D36" w:rsidRPr="002B11AA" w:rsidRDefault="002C6168">
      <w:pPr>
        <w:rPr>
          <w:sz w:val="24"/>
          <w:szCs w:val="24"/>
          <w:lang w:val="es-ES"/>
        </w:rPr>
      </w:pPr>
      <w:r w:rsidRPr="002B11AA">
        <w:rPr>
          <w:sz w:val="24"/>
          <w:szCs w:val="24"/>
          <w:lang w:val="es-ES"/>
        </w:rPr>
        <w:t>Taula 1: Nombre de la taula....................................................................................Pag. 11</w:t>
      </w:r>
    </w:p>
    <w:p w14:paraId="0A5873F0" w14:textId="77777777" w:rsidR="00824D36" w:rsidRPr="002B11AA" w:rsidRDefault="002C6168">
      <w:pPr>
        <w:rPr>
          <w:sz w:val="24"/>
          <w:szCs w:val="24"/>
          <w:lang w:val="es-ES"/>
        </w:rPr>
      </w:pPr>
      <w:r w:rsidRPr="002B11AA">
        <w:rPr>
          <w:sz w:val="24"/>
          <w:szCs w:val="24"/>
          <w:lang w:val="es-ES"/>
        </w:rPr>
        <w:t>Taula 2: Nombre de la taula....................................................................................Pag. 41</w:t>
      </w:r>
    </w:p>
    <w:p w14:paraId="7E6470C3" w14:textId="77777777" w:rsidR="00824D36" w:rsidRPr="002B11AA" w:rsidRDefault="00824D36">
      <w:pPr>
        <w:rPr>
          <w:sz w:val="24"/>
          <w:szCs w:val="24"/>
          <w:lang w:val="es-ES"/>
        </w:rPr>
      </w:pPr>
    </w:p>
    <w:p w14:paraId="6E46D9FB" w14:textId="77777777" w:rsidR="00824D36" w:rsidRPr="002B11AA" w:rsidRDefault="00824D36">
      <w:pPr>
        <w:rPr>
          <w:sz w:val="24"/>
          <w:szCs w:val="24"/>
          <w:lang w:val="es-ES"/>
        </w:rPr>
      </w:pPr>
    </w:p>
    <w:p w14:paraId="2F2556D0" w14:textId="77777777" w:rsidR="00824D36" w:rsidRPr="002B11AA" w:rsidRDefault="002C6168">
      <w:pPr>
        <w:rPr>
          <w:sz w:val="48"/>
          <w:szCs w:val="48"/>
          <w:lang w:val="es-ES"/>
        </w:rPr>
      </w:pPr>
      <w:r w:rsidRPr="002B11AA">
        <w:rPr>
          <w:lang w:val="es-ES"/>
        </w:rPr>
        <w:br w:type="page"/>
      </w:r>
    </w:p>
    <w:p w14:paraId="4680414E" w14:textId="6128D381" w:rsidR="00824D36" w:rsidRPr="002B11AA" w:rsidRDefault="002C6168">
      <w:pPr>
        <w:pStyle w:val="Ttulo1"/>
        <w:rPr>
          <w:lang w:val="es-ES"/>
        </w:rPr>
      </w:pPr>
      <w:bookmarkStart w:id="4" w:name="_Toc7627758"/>
      <w:r w:rsidRPr="002B11AA">
        <w:rPr>
          <w:lang w:val="es-ES"/>
        </w:rPr>
        <w:lastRenderedPageBreak/>
        <w:t xml:space="preserve">Índex de </w:t>
      </w:r>
      <w:r w:rsidR="00E24C12" w:rsidRPr="002B11AA">
        <w:rPr>
          <w:lang w:val="es-ES"/>
        </w:rPr>
        <w:t>figuras</w:t>
      </w:r>
      <w:bookmarkEnd w:id="4"/>
    </w:p>
    <w:p w14:paraId="41561BB6" w14:textId="77777777" w:rsidR="00824D36" w:rsidRPr="002B11AA" w:rsidRDefault="002C6168">
      <w:pPr>
        <w:rPr>
          <w:sz w:val="24"/>
          <w:szCs w:val="24"/>
          <w:lang w:val="es-ES"/>
        </w:rPr>
      </w:pPr>
      <w:r w:rsidRPr="002B11AA">
        <w:rPr>
          <w:sz w:val="24"/>
          <w:szCs w:val="24"/>
          <w:lang w:val="es-ES"/>
        </w:rPr>
        <w:t>Figura 1: Nombre de la figura.................................................................................Pag. 10</w:t>
      </w:r>
    </w:p>
    <w:p w14:paraId="1F71EECF" w14:textId="77777777" w:rsidR="00824D36" w:rsidRPr="002B11AA" w:rsidRDefault="002C6168">
      <w:pPr>
        <w:rPr>
          <w:sz w:val="24"/>
          <w:szCs w:val="24"/>
          <w:lang w:val="es-ES"/>
        </w:rPr>
      </w:pPr>
      <w:r w:rsidRPr="002B11AA">
        <w:rPr>
          <w:sz w:val="24"/>
          <w:szCs w:val="24"/>
          <w:lang w:val="es-ES"/>
        </w:rPr>
        <w:t>Figura 2: Nombre de la figura.................................................................................Pag. 56</w:t>
      </w:r>
    </w:p>
    <w:p w14:paraId="70E33EEF" w14:textId="77777777" w:rsidR="00824D36" w:rsidRPr="002B11AA" w:rsidRDefault="002C6168">
      <w:pPr>
        <w:rPr>
          <w:sz w:val="48"/>
          <w:szCs w:val="48"/>
          <w:lang w:val="es-ES"/>
        </w:rPr>
      </w:pPr>
      <w:r w:rsidRPr="002B11AA">
        <w:rPr>
          <w:lang w:val="es-ES"/>
        </w:rPr>
        <w:br w:type="page"/>
      </w:r>
    </w:p>
    <w:p w14:paraId="58F23874" w14:textId="61F0D97E" w:rsidR="00824D36" w:rsidRPr="002B11AA" w:rsidRDefault="00E24C12">
      <w:pPr>
        <w:pStyle w:val="Ttulo1"/>
        <w:rPr>
          <w:lang w:val="es-ES"/>
        </w:rPr>
      </w:pPr>
      <w:bookmarkStart w:id="5" w:name="_Toc7627759"/>
      <w:r w:rsidRPr="002B11AA">
        <w:rPr>
          <w:lang w:val="es-ES"/>
        </w:rPr>
        <w:lastRenderedPageBreak/>
        <w:t>Glos</w:t>
      </w:r>
      <w:r w:rsidR="002C6168" w:rsidRPr="002B11AA">
        <w:rPr>
          <w:lang w:val="es-ES"/>
        </w:rPr>
        <w:t>ari</w:t>
      </w:r>
      <w:r w:rsidRPr="002B11AA">
        <w:rPr>
          <w:lang w:val="es-ES"/>
        </w:rPr>
        <w:t>o</w:t>
      </w:r>
      <w:bookmarkEnd w:id="5"/>
    </w:p>
    <w:p w14:paraId="3F07E007" w14:textId="6FD4A451" w:rsidR="00E24C12" w:rsidRPr="002B11AA" w:rsidRDefault="00E24C12">
      <w:pPr>
        <w:rPr>
          <w:b/>
          <w:color w:val="FF0000"/>
          <w:sz w:val="24"/>
          <w:szCs w:val="24"/>
          <w:lang w:val="es-ES"/>
        </w:rPr>
      </w:pPr>
      <w:r w:rsidRPr="002B11AA">
        <w:rPr>
          <w:b/>
          <w:color w:val="FF0000"/>
          <w:sz w:val="24"/>
          <w:szCs w:val="24"/>
          <w:lang w:val="es-ES"/>
        </w:rPr>
        <w:br w:type="page"/>
      </w:r>
    </w:p>
    <w:p w14:paraId="2C2A3BD2" w14:textId="071EFBDE" w:rsidR="00824D36" w:rsidRPr="002B11AA" w:rsidRDefault="002C6168">
      <w:pPr>
        <w:pStyle w:val="Ttulo1"/>
        <w:rPr>
          <w:lang w:val="es-ES"/>
        </w:rPr>
      </w:pPr>
      <w:bookmarkStart w:id="6" w:name="_Toc7627760"/>
      <w:r w:rsidRPr="002B11AA">
        <w:rPr>
          <w:lang w:val="es-ES"/>
        </w:rPr>
        <w:lastRenderedPageBreak/>
        <w:t>Agra</w:t>
      </w:r>
      <w:r w:rsidR="00E24C12" w:rsidRPr="002B11AA">
        <w:rPr>
          <w:lang w:val="es-ES"/>
        </w:rPr>
        <w:t>decimientos</w:t>
      </w:r>
      <w:bookmarkEnd w:id="6"/>
    </w:p>
    <w:p w14:paraId="6B45A182" w14:textId="77777777" w:rsidR="00824D36" w:rsidRPr="002B11AA" w:rsidRDefault="00824D36">
      <w:pPr>
        <w:jc w:val="both"/>
        <w:rPr>
          <w:lang w:val="es-ES"/>
        </w:rPr>
      </w:pPr>
    </w:p>
    <w:p w14:paraId="0B6A2EF4" w14:textId="780166F7" w:rsidR="00E24C12" w:rsidRPr="002B11AA" w:rsidRDefault="00E24C12" w:rsidP="001E18F8">
      <w:pPr>
        <w:jc w:val="both"/>
        <w:rPr>
          <w:lang w:val="es-ES"/>
        </w:rPr>
      </w:pPr>
      <w:r w:rsidRPr="002B11AA">
        <w:rPr>
          <w:lang w:val="es-ES"/>
        </w:rPr>
        <w:t>Quiero dedicar este apartado para agradecer:</w:t>
      </w:r>
    </w:p>
    <w:p w14:paraId="0397F793" w14:textId="6EDCB2FA" w:rsidR="00E24C12" w:rsidRPr="002B11AA" w:rsidRDefault="00E24C12" w:rsidP="001E18F8">
      <w:pPr>
        <w:jc w:val="both"/>
        <w:rPr>
          <w:lang w:val="es-ES"/>
        </w:rPr>
      </w:pPr>
      <w:r w:rsidRPr="002B11AA">
        <w:rPr>
          <w:lang w:val="es-ES"/>
        </w:rPr>
        <w:t xml:space="preserve">Primero, a Arnau Raventós Mayoral, director de este Trabajo de final de grado, por su inestimable propuesta de Trabajo de final de grado, su </w:t>
      </w:r>
      <w:r w:rsidR="009C6ED6" w:rsidRPr="002B11AA">
        <w:rPr>
          <w:lang w:val="es-ES"/>
        </w:rPr>
        <w:t>confianza</w:t>
      </w:r>
      <w:r w:rsidRPr="002B11AA">
        <w:rPr>
          <w:lang w:val="es-ES"/>
        </w:rPr>
        <w:t xml:space="preserve">, disposición y </w:t>
      </w:r>
      <w:r w:rsidR="009C6ED6" w:rsidRPr="002B11AA">
        <w:rPr>
          <w:lang w:val="es-ES"/>
        </w:rPr>
        <w:t>guía</w:t>
      </w:r>
      <w:r w:rsidRPr="002B11AA">
        <w:rPr>
          <w:lang w:val="es-ES"/>
        </w:rPr>
        <w:t xml:space="preserve"> en la realización del Trabajo de final de grado.</w:t>
      </w:r>
    </w:p>
    <w:p w14:paraId="2FF6ADCF" w14:textId="7680FEE4" w:rsidR="00E24C12" w:rsidRPr="002B11AA" w:rsidRDefault="00E24C12" w:rsidP="001E18F8">
      <w:pPr>
        <w:jc w:val="both"/>
        <w:rPr>
          <w:lang w:val="es-ES"/>
        </w:rPr>
      </w:pPr>
      <w:r w:rsidRPr="002B11AA">
        <w:rPr>
          <w:lang w:val="es-ES"/>
        </w:rPr>
        <w:t xml:space="preserve">A mis padres, que me han </w:t>
      </w:r>
      <w:r w:rsidR="009C6ED6" w:rsidRPr="002B11AA">
        <w:rPr>
          <w:lang w:val="es-ES"/>
        </w:rPr>
        <w:t>apoyado</w:t>
      </w:r>
      <w:r w:rsidRPr="002B11AA">
        <w:rPr>
          <w:lang w:val="es-ES"/>
        </w:rPr>
        <w:t xml:space="preserve"> durante la etapa de </w:t>
      </w:r>
      <w:r w:rsidR="009C6ED6" w:rsidRPr="002B11AA">
        <w:rPr>
          <w:lang w:val="es-ES"/>
        </w:rPr>
        <w:t>estudios</w:t>
      </w:r>
      <w:r w:rsidRPr="002B11AA">
        <w:rPr>
          <w:lang w:val="es-ES"/>
        </w:rPr>
        <w:t>.</w:t>
      </w:r>
    </w:p>
    <w:p w14:paraId="505B4716" w14:textId="16D19EB8" w:rsidR="00E24C12" w:rsidRPr="002B11AA" w:rsidRDefault="001E18F8" w:rsidP="001E18F8">
      <w:pPr>
        <w:jc w:val="both"/>
        <w:rPr>
          <w:lang w:val="es-ES"/>
        </w:rPr>
      </w:pPr>
      <w:r>
        <w:rPr>
          <w:lang w:val="es-ES"/>
        </w:rPr>
        <w:t>A mi hermana, que me ha motivado a esforzarme en el trabajo de final de grado.</w:t>
      </w:r>
    </w:p>
    <w:p w14:paraId="339FB20A" w14:textId="779185A6" w:rsidR="00824D36" w:rsidRPr="002B11AA" w:rsidRDefault="00E24C12" w:rsidP="001E18F8">
      <w:pPr>
        <w:jc w:val="both"/>
        <w:rPr>
          <w:lang w:val="es-ES"/>
        </w:rPr>
      </w:pPr>
      <w:r w:rsidRPr="002B11AA">
        <w:rPr>
          <w:lang w:val="es-ES"/>
        </w:rPr>
        <w:t>A vosotros</w:t>
      </w:r>
      <w:r w:rsidR="002C6168" w:rsidRPr="002B11AA">
        <w:rPr>
          <w:lang w:val="es-ES"/>
        </w:rPr>
        <w:t xml:space="preserve">, </w:t>
      </w:r>
    </w:p>
    <w:p w14:paraId="107DF34A" w14:textId="1F565F6D" w:rsidR="00824D36" w:rsidRPr="002B11AA" w:rsidRDefault="00E24C12" w:rsidP="001E18F8">
      <w:pPr>
        <w:jc w:val="both"/>
        <w:rPr>
          <w:lang w:val="es-ES"/>
        </w:rPr>
      </w:pPr>
      <w:r w:rsidRPr="002B11AA">
        <w:rPr>
          <w:lang w:val="es-ES"/>
        </w:rPr>
        <w:t>Gracias</w:t>
      </w:r>
      <w:r w:rsidR="002C6168" w:rsidRPr="002B11AA">
        <w:rPr>
          <w:lang w:val="es-ES"/>
        </w:rPr>
        <w:t>.</w:t>
      </w:r>
    </w:p>
    <w:p w14:paraId="4AEB2690" w14:textId="77777777" w:rsidR="00824D36" w:rsidRPr="002B11AA" w:rsidRDefault="00824D36" w:rsidP="001E18F8">
      <w:pPr>
        <w:jc w:val="both"/>
        <w:rPr>
          <w:lang w:val="es-ES"/>
        </w:rPr>
      </w:pPr>
    </w:p>
    <w:p w14:paraId="3A33437F" w14:textId="77777777" w:rsidR="00824D36" w:rsidRPr="002B11AA" w:rsidRDefault="002C6168" w:rsidP="001E18F8">
      <w:pPr>
        <w:jc w:val="both"/>
        <w:rPr>
          <w:lang w:val="es-ES"/>
        </w:rPr>
      </w:pPr>
      <w:r w:rsidRPr="002B11AA">
        <w:rPr>
          <w:lang w:val="es-ES"/>
        </w:rPr>
        <w:br w:type="page"/>
      </w:r>
    </w:p>
    <w:p w14:paraId="5BB1292A" w14:textId="4F979B49" w:rsidR="00824D36" w:rsidRPr="002B11AA" w:rsidRDefault="002C6168">
      <w:pPr>
        <w:pStyle w:val="Ttulo1"/>
        <w:rPr>
          <w:lang w:val="es-ES"/>
        </w:rPr>
      </w:pPr>
      <w:bookmarkStart w:id="7" w:name="_Toc7627761"/>
      <w:r w:rsidRPr="002B11AA">
        <w:rPr>
          <w:lang w:val="es-ES"/>
        </w:rPr>
        <w:lastRenderedPageBreak/>
        <w:t>1. Introducció</w:t>
      </w:r>
      <w:r w:rsidR="00E24C12" w:rsidRPr="002B11AA">
        <w:rPr>
          <w:lang w:val="es-ES"/>
        </w:rPr>
        <w:t>n</w:t>
      </w:r>
      <w:bookmarkEnd w:id="7"/>
    </w:p>
    <w:p w14:paraId="36851BC8" w14:textId="77777777" w:rsidR="00824D36" w:rsidRPr="002B11AA" w:rsidRDefault="00824D36">
      <w:pPr>
        <w:rPr>
          <w:lang w:val="es-ES"/>
        </w:rPr>
      </w:pPr>
    </w:p>
    <w:p w14:paraId="062D0C53" w14:textId="3FCE2255" w:rsidR="00E24C12" w:rsidRPr="002B11AA" w:rsidRDefault="00E24C12">
      <w:pPr>
        <w:jc w:val="both"/>
        <w:rPr>
          <w:lang w:val="es-ES"/>
        </w:rPr>
      </w:pPr>
      <w:r w:rsidRPr="002B11AA">
        <w:rPr>
          <w:lang w:val="es-ES"/>
        </w:rPr>
        <w:t xml:space="preserve">Estamos viviendo en un momento de la </w:t>
      </w:r>
      <w:r w:rsidR="009C6ED6" w:rsidRPr="002B11AA">
        <w:rPr>
          <w:lang w:val="es-ES"/>
        </w:rPr>
        <w:t>historia</w:t>
      </w:r>
      <w:r w:rsidRPr="002B11AA">
        <w:rPr>
          <w:lang w:val="es-ES"/>
        </w:rPr>
        <w:t xml:space="preserve"> donde cada vez </w:t>
      </w:r>
      <w:r w:rsidR="009C6ED6" w:rsidRPr="002B11AA">
        <w:rPr>
          <w:lang w:val="es-ES"/>
        </w:rPr>
        <w:t>más</w:t>
      </w:r>
      <w:r w:rsidRPr="002B11AA">
        <w:rPr>
          <w:lang w:val="es-ES"/>
        </w:rPr>
        <w:t xml:space="preserve"> estamos </w:t>
      </w:r>
      <w:r w:rsidR="009C6ED6" w:rsidRPr="002B11AA">
        <w:rPr>
          <w:lang w:val="es-ES"/>
        </w:rPr>
        <w:t>más</w:t>
      </w:r>
      <w:r w:rsidRPr="002B11AA">
        <w:rPr>
          <w:lang w:val="es-ES"/>
        </w:rPr>
        <w:t xml:space="preserve"> conectados entre nosotros gracias a la </w:t>
      </w:r>
      <w:r w:rsidR="009C6ED6" w:rsidRPr="002B11AA">
        <w:rPr>
          <w:lang w:val="es-ES"/>
        </w:rPr>
        <w:t>tecnología</w:t>
      </w:r>
      <w:r w:rsidRPr="002B11AA">
        <w:rPr>
          <w:lang w:val="es-ES"/>
        </w:rPr>
        <w:t xml:space="preserve">. En poco </w:t>
      </w:r>
      <w:r w:rsidR="009C6ED6" w:rsidRPr="002B11AA">
        <w:rPr>
          <w:lang w:val="es-ES"/>
        </w:rPr>
        <w:t>más</w:t>
      </w:r>
      <w:r w:rsidRPr="002B11AA">
        <w:rPr>
          <w:lang w:val="es-ES"/>
        </w:rPr>
        <w:t xml:space="preserve"> de q</w:t>
      </w:r>
      <w:r w:rsidR="009C6ED6">
        <w:rPr>
          <w:lang w:val="es-ES"/>
        </w:rPr>
        <w:t>uince años hemos pasado de una s</w:t>
      </w:r>
      <w:r w:rsidRPr="002B11AA">
        <w:rPr>
          <w:lang w:val="es-ES"/>
        </w:rPr>
        <w:t xml:space="preserve">ociedad donde </w:t>
      </w:r>
      <w:r w:rsidR="009C6ED6" w:rsidRPr="002B11AA">
        <w:rPr>
          <w:lang w:val="es-ES"/>
        </w:rPr>
        <w:t>teníamos</w:t>
      </w:r>
      <w:r w:rsidRPr="002B11AA">
        <w:rPr>
          <w:lang w:val="es-ES"/>
        </w:rPr>
        <w:t xml:space="preserve"> internet </w:t>
      </w:r>
      <w:r w:rsidR="009C6ED6">
        <w:rPr>
          <w:lang w:val="es-ES"/>
        </w:rPr>
        <w:t xml:space="preserve">solo </w:t>
      </w:r>
      <w:r w:rsidRPr="002B11AA">
        <w:rPr>
          <w:lang w:val="es-ES"/>
        </w:rPr>
        <w:t xml:space="preserve">en casa a poder </w:t>
      </w:r>
      <w:r w:rsidR="009C6ED6" w:rsidRPr="002B11AA">
        <w:rPr>
          <w:lang w:val="es-ES"/>
        </w:rPr>
        <w:t>disponer</w:t>
      </w:r>
      <w:r w:rsidRPr="002B11AA">
        <w:rPr>
          <w:lang w:val="es-ES"/>
        </w:rPr>
        <w:t xml:space="preserve"> de </w:t>
      </w:r>
      <w:r w:rsidR="009C6ED6" w:rsidRPr="002B11AA">
        <w:rPr>
          <w:lang w:val="es-ES"/>
        </w:rPr>
        <w:t>dispositivos</w:t>
      </w:r>
      <w:r w:rsidRPr="002B11AA">
        <w:rPr>
          <w:lang w:val="es-ES"/>
        </w:rPr>
        <w:t xml:space="preserve"> </w:t>
      </w:r>
      <w:r w:rsidR="009C6ED6" w:rsidRPr="002B11AA">
        <w:rPr>
          <w:lang w:val="es-ES"/>
        </w:rPr>
        <w:t>móviles</w:t>
      </w:r>
      <w:r w:rsidRPr="002B11AA">
        <w:rPr>
          <w:lang w:val="es-ES"/>
        </w:rPr>
        <w:t xml:space="preserve"> que nos conecta</w:t>
      </w:r>
      <w:r w:rsidR="009C6ED6">
        <w:rPr>
          <w:lang w:val="es-ES"/>
        </w:rPr>
        <w:t>n</w:t>
      </w:r>
      <w:r w:rsidRPr="002B11AA">
        <w:rPr>
          <w:lang w:val="es-ES"/>
        </w:rPr>
        <w:t xml:space="preserve"> constantemente con internet i la información allí donde vamos.</w:t>
      </w:r>
    </w:p>
    <w:p w14:paraId="4FA505F3" w14:textId="45A267B7" w:rsidR="00E24C12" w:rsidRDefault="009C6ED6">
      <w:pPr>
        <w:jc w:val="both"/>
        <w:rPr>
          <w:lang w:val="es-ES"/>
        </w:rPr>
      </w:pPr>
      <w:r w:rsidRPr="002B11AA">
        <w:rPr>
          <w:lang w:val="es-ES"/>
        </w:rPr>
        <w:t>Durante</w:t>
      </w:r>
      <w:r w:rsidR="00E24C12" w:rsidRPr="002B11AA">
        <w:rPr>
          <w:lang w:val="es-ES"/>
        </w:rPr>
        <w:t xml:space="preserve"> este proceso las persones cada vez han tenido un acceso más </w:t>
      </w:r>
      <w:r w:rsidRPr="002B11AA">
        <w:rPr>
          <w:lang w:val="es-ES"/>
        </w:rPr>
        <w:t>fácil</w:t>
      </w:r>
      <w:r w:rsidR="00E24C12" w:rsidRPr="002B11AA">
        <w:rPr>
          <w:lang w:val="es-ES"/>
        </w:rPr>
        <w:t xml:space="preserve"> y </w:t>
      </w:r>
      <w:r w:rsidRPr="002B11AA">
        <w:rPr>
          <w:lang w:val="es-ES"/>
        </w:rPr>
        <w:t>rápido</w:t>
      </w:r>
      <w:r w:rsidR="00E24C12" w:rsidRPr="002B11AA">
        <w:rPr>
          <w:lang w:val="es-ES"/>
        </w:rPr>
        <w:t xml:space="preserve"> a la información, con </w:t>
      </w:r>
      <w:r w:rsidRPr="002B11AA">
        <w:rPr>
          <w:lang w:val="es-ES"/>
        </w:rPr>
        <w:t>más</w:t>
      </w:r>
      <w:r w:rsidR="00E24C12" w:rsidRPr="002B11AA">
        <w:rPr>
          <w:lang w:val="es-ES"/>
        </w:rPr>
        <w:t xml:space="preserve"> contenidos y de mayor calidad, sobretodo en cuanto a material </w:t>
      </w:r>
      <w:r w:rsidRPr="002B11AA">
        <w:rPr>
          <w:lang w:val="es-ES"/>
        </w:rPr>
        <w:t>multimedia</w:t>
      </w:r>
      <w:r w:rsidR="00E24C12" w:rsidRPr="002B11AA">
        <w:rPr>
          <w:lang w:val="es-ES"/>
        </w:rPr>
        <w:t xml:space="preserve">. </w:t>
      </w:r>
      <w:r w:rsidR="002B11AA" w:rsidRPr="002B11AA">
        <w:rPr>
          <w:lang w:val="es-ES"/>
        </w:rPr>
        <w:t>L</w:t>
      </w:r>
      <w:r w:rsidR="00E24C12" w:rsidRPr="002B11AA">
        <w:rPr>
          <w:lang w:val="es-ES"/>
        </w:rPr>
        <w:t xml:space="preserve">a </w:t>
      </w:r>
      <w:r w:rsidRPr="002B11AA">
        <w:rPr>
          <w:lang w:val="es-ES"/>
        </w:rPr>
        <w:t>tecnología</w:t>
      </w:r>
      <w:r w:rsidR="00E24C12" w:rsidRPr="002B11AA">
        <w:rPr>
          <w:lang w:val="es-ES"/>
        </w:rPr>
        <w:t xml:space="preserve"> ha evolucionado </w:t>
      </w:r>
      <w:r w:rsidR="002B11AA" w:rsidRPr="002B11AA">
        <w:rPr>
          <w:lang w:val="es-ES"/>
        </w:rPr>
        <w:t xml:space="preserve">a gran velocidad permitiendo </w:t>
      </w:r>
      <w:r w:rsidRPr="002B11AA">
        <w:rPr>
          <w:lang w:val="es-ES"/>
        </w:rPr>
        <w:t>dispositivos</w:t>
      </w:r>
      <w:r w:rsidR="002B11AA" w:rsidRPr="002B11AA">
        <w:rPr>
          <w:lang w:val="es-ES"/>
        </w:rPr>
        <w:t xml:space="preserve"> con mayor capacidad para almacenar archivos y a su vez aumentando la velocidad de las conexiones entre dispositivos.</w:t>
      </w:r>
      <w:r w:rsidR="00E24C12" w:rsidRPr="002B11AA">
        <w:rPr>
          <w:lang w:val="es-ES"/>
        </w:rPr>
        <w:t xml:space="preserve"> </w:t>
      </w:r>
    </w:p>
    <w:p w14:paraId="6207E314" w14:textId="29349075" w:rsidR="009C6ED6" w:rsidRDefault="009C6ED6">
      <w:pPr>
        <w:jc w:val="both"/>
        <w:rPr>
          <w:lang w:val="es-ES"/>
        </w:rPr>
      </w:pPr>
      <w:r>
        <w:rPr>
          <w:lang w:val="es-ES"/>
        </w:rPr>
        <w:t>Esta facilidad que nos ofrece este avance en tecnología ha implicado que aumente la demanda de contenidos multimedia, provocando que se genere una cantidad de información muy grande. En un día en internet se publica más contenido multimedia del que puede consumir una persona en toda su vida.</w:t>
      </w:r>
      <w:r w:rsidR="000F2490">
        <w:rPr>
          <w:lang w:val="es-ES"/>
        </w:rPr>
        <w:t xml:space="preserve"> Esto implica que hay mucha información entre la que escoger y encontrar aquello que queremos usar entre todo el conjunto de contenidos disponibles es una de las principales tareas que ofrecen diferentes tipos de buscadores inteligentes a partir de etiquetado de contenido.</w:t>
      </w:r>
    </w:p>
    <w:p w14:paraId="0706C15C" w14:textId="1421CAA2" w:rsidR="000F2490" w:rsidRPr="002B11AA" w:rsidRDefault="000F2490">
      <w:pPr>
        <w:jc w:val="both"/>
        <w:rPr>
          <w:lang w:val="es-ES"/>
        </w:rPr>
      </w:pPr>
      <w:r>
        <w:rPr>
          <w:lang w:val="es-ES"/>
        </w:rPr>
        <w:t>El etiquetado en si nos permite clasificar diferentes contenidos para poder filtrarlos según nuestras necesidades de una manera rápida. Este etiquetado comúnmente se ha realizado de forma manual o a partir de mecanizaciones utilizando software diseñado para el etiquetado.</w:t>
      </w:r>
    </w:p>
    <w:p w14:paraId="0FB0FDDF" w14:textId="77777777" w:rsidR="007748D7" w:rsidRDefault="000F2490">
      <w:pPr>
        <w:jc w:val="both"/>
        <w:rPr>
          <w:lang w:val="es-ES"/>
        </w:rPr>
      </w:pPr>
      <w:r>
        <w:rPr>
          <w:lang w:val="es-ES"/>
        </w:rPr>
        <w:t xml:space="preserve">Este trabajo de final de grado propone implementar un sistema de indexación automática de contenidos audiovisuales, reconociendo los actores que participan en series o películas. </w:t>
      </w:r>
    </w:p>
    <w:p w14:paraId="15B799B1" w14:textId="77777777" w:rsidR="007748D7" w:rsidRDefault="000F2490">
      <w:pPr>
        <w:jc w:val="both"/>
        <w:rPr>
          <w:lang w:val="es-ES"/>
        </w:rPr>
      </w:pPr>
      <w:r>
        <w:rPr>
          <w:lang w:val="es-ES"/>
        </w:rPr>
        <w:t>Para ello se analizara y se extraerá las caras</w:t>
      </w:r>
      <w:r w:rsidR="007748D7">
        <w:rPr>
          <w:lang w:val="es-ES"/>
        </w:rPr>
        <w:t xml:space="preserve"> </w:t>
      </w:r>
      <w:r>
        <w:rPr>
          <w:lang w:val="es-ES"/>
        </w:rPr>
        <w:t xml:space="preserve">de los actores a partir de videos de estos contenidos para </w:t>
      </w:r>
      <w:r w:rsidR="007748D7">
        <w:rPr>
          <w:lang w:val="es-ES"/>
        </w:rPr>
        <w:t>generar librerías de caras. Estas librerías se utilizaran para detectar que actores son dentro del contexto de la película con la ayuda de la base de datos IMDB.</w:t>
      </w:r>
    </w:p>
    <w:p w14:paraId="6F67525C" w14:textId="23CC1A97" w:rsidR="000F2490" w:rsidRDefault="007748D7">
      <w:pPr>
        <w:jc w:val="both"/>
        <w:rPr>
          <w:lang w:val="es-ES"/>
        </w:rPr>
      </w:pPr>
      <w:r>
        <w:rPr>
          <w:lang w:val="es-ES"/>
        </w:rPr>
        <w:t xml:space="preserve">IMDB nos ofrece información referente a películas y con la cual podemos saber los actores que participan. </w:t>
      </w:r>
    </w:p>
    <w:p w14:paraId="010AF2DB" w14:textId="77777777" w:rsidR="00E457C6" w:rsidRDefault="007748D7">
      <w:pPr>
        <w:jc w:val="both"/>
        <w:rPr>
          <w:lang w:val="es-ES"/>
        </w:rPr>
      </w:pPr>
      <w:r>
        <w:rPr>
          <w:lang w:val="es-ES"/>
        </w:rPr>
        <w:t xml:space="preserve">Este proceso está planteado a una escala reducida, conociendo inicialmente la película y actores que participan, creando un prototipo escalable que permita reconocer con precisión los actores con unos requisitos de procesado reducidos, tanto en cantidad de </w:t>
      </w:r>
      <w:r w:rsidR="00E457C6">
        <w:rPr>
          <w:lang w:val="es-ES"/>
        </w:rPr>
        <w:t>imágenes</w:t>
      </w:r>
      <w:r>
        <w:rPr>
          <w:lang w:val="es-ES"/>
        </w:rPr>
        <w:t xml:space="preserve"> necesarias para procesar como en almacenamiento de esta información.</w:t>
      </w:r>
    </w:p>
    <w:p w14:paraId="389450E3" w14:textId="77777777" w:rsidR="00E457C6" w:rsidRDefault="00E457C6">
      <w:pPr>
        <w:rPr>
          <w:lang w:val="es-ES"/>
        </w:rPr>
      </w:pPr>
      <w:r>
        <w:rPr>
          <w:lang w:val="es-ES"/>
        </w:rPr>
        <w:br w:type="page"/>
      </w:r>
    </w:p>
    <w:p w14:paraId="2F02302E" w14:textId="3FFD8F14" w:rsidR="00E457C6" w:rsidRDefault="00E457C6" w:rsidP="00E457C6">
      <w:pPr>
        <w:jc w:val="both"/>
        <w:rPr>
          <w:lang w:val="es-ES"/>
        </w:rPr>
      </w:pPr>
      <w:r>
        <w:rPr>
          <w:lang w:val="es-ES"/>
        </w:rPr>
        <w:lastRenderedPageBreak/>
        <w:t>Este trabajo de final de grado está dividido en ocho apartados:</w:t>
      </w:r>
    </w:p>
    <w:p w14:paraId="6C9CBB30" w14:textId="6F7DCC53" w:rsidR="00E457C6" w:rsidRPr="00E457C6" w:rsidRDefault="00E457C6" w:rsidP="00E457C6">
      <w:pPr>
        <w:pStyle w:val="Prrafodelista"/>
        <w:numPr>
          <w:ilvl w:val="0"/>
          <w:numId w:val="13"/>
        </w:numPr>
        <w:jc w:val="both"/>
        <w:rPr>
          <w:b/>
          <w:lang w:val="es-ES"/>
        </w:rPr>
      </w:pPr>
      <w:r w:rsidRPr="00E457C6">
        <w:rPr>
          <w:b/>
          <w:lang w:val="es-ES"/>
        </w:rPr>
        <w:t xml:space="preserve">Introducción: </w:t>
      </w:r>
      <w:r w:rsidRPr="00E457C6">
        <w:rPr>
          <w:lang w:val="es-ES"/>
        </w:rPr>
        <w:t>Resumen de la problemática y contexto del proyecto.</w:t>
      </w:r>
    </w:p>
    <w:p w14:paraId="31790AF2" w14:textId="59E4AFFD" w:rsidR="00E457C6" w:rsidRPr="00E457C6" w:rsidRDefault="00E457C6" w:rsidP="00E457C6">
      <w:pPr>
        <w:pStyle w:val="Prrafodelista"/>
        <w:numPr>
          <w:ilvl w:val="0"/>
          <w:numId w:val="13"/>
        </w:numPr>
        <w:jc w:val="both"/>
        <w:rPr>
          <w:b/>
          <w:lang w:val="es-ES"/>
        </w:rPr>
      </w:pPr>
      <w:r w:rsidRPr="00E457C6">
        <w:rPr>
          <w:b/>
          <w:lang w:val="es-ES"/>
        </w:rPr>
        <w:t xml:space="preserve">Estado del arte: </w:t>
      </w:r>
      <w:r w:rsidRPr="00E457C6">
        <w:rPr>
          <w:lang w:val="es-ES"/>
        </w:rPr>
        <w:t>Referentes y tecnologías utilizadas actualmente que nos ayudan a resolver el problema.</w:t>
      </w:r>
    </w:p>
    <w:p w14:paraId="7A6D2AD0" w14:textId="4626F809" w:rsidR="00E457C6" w:rsidRPr="00E457C6" w:rsidRDefault="00E457C6" w:rsidP="00E457C6">
      <w:pPr>
        <w:pStyle w:val="Prrafodelista"/>
        <w:numPr>
          <w:ilvl w:val="0"/>
          <w:numId w:val="13"/>
        </w:numPr>
        <w:jc w:val="both"/>
        <w:rPr>
          <w:b/>
          <w:lang w:val="es-ES"/>
        </w:rPr>
      </w:pPr>
      <w:r w:rsidRPr="00E457C6">
        <w:rPr>
          <w:b/>
          <w:lang w:val="es-ES"/>
        </w:rPr>
        <w:t>Gestión del proyecto:</w:t>
      </w:r>
      <w:r w:rsidRPr="00E457C6">
        <w:rPr>
          <w:lang w:val="es-ES"/>
        </w:rPr>
        <w:t xml:space="preserve"> Procesos y herramientas para la comunicación y gestión del proyecto.</w:t>
      </w:r>
    </w:p>
    <w:p w14:paraId="14EB59FD" w14:textId="3E7CB22E" w:rsidR="00E457C6" w:rsidRPr="00E457C6" w:rsidRDefault="00E457C6" w:rsidP="00E457C6">
      <w:pPr>
        <w:pStyle w:val="Prrafodelista"/>
        <w:numPr>
          <w:ilvl w:val="0"/>
          <w:numId w:val="13"/>
        </w:numPr>
        <w:jc w:val="both"/>
        <w:rPr>
          <w:b/>
          <w:lang w:val="es-ES"/>
        </w:rPr>
      </w:pPr>
      <w:r w:rsidRPr="00E457C6">
        <w:rPr>
          <w:b/>
          <w:lang w:val="es-ES"/>
        </w:rPr>
        <w:t>Metodología</w:t>
      </w:r>
      <w:r>
        <w:rPr>
          <w:b/>
          <w:lang w:val="es-ES"/>
        </w:rPr>
        <w:t>:</w:t>
      </w:r>
      <w:r>
        <w:rPr>
          <w:lang w:val="es-ES"/>
        </w:rPr>
        <w:t xml:space="preserve"> fases del proyecto que se realizaran para realizar el trabajo de final de grado.</w:t>
      </w:r>
    </w:p>
    <w:p w14:paraId="171C112E" w14:textId="5C31371A" w:rsidR="00E457C6" w:rsidRPr="00E457C6" w:rsidRDefault="00E457C6" w:rsidP="00E457C6">
      <w:pPr>
        <w:pStyle w:val="Prrafodelista"/>
        <w:numPr>
          <w:ilvl w:val="0"/>
          <w:numId w:val="13"/>
        </w:numPr>
        <w:jc w:val="both"/>
        <w:rPr>
          <w:b/>
          <w:lang w:val="es-ES"/>
        </w:rPr>
      </w:pPr>
      <w:r w:rsidRPr="00E457C6">
        <w:rPr>
          <w:b/>
          <w:lang w:val="es-ES"/>
        </w:rPr>
        <w:t>Desarrollo del proyecto</w:t>
      </w:r>
      <w:r>
        <w:rPr>
          <w:b/>
          <w:lang w:val="es-ES"/>
        </w:rPr>
        <w:t xml:space="preserve">: </w:t>
      </w:r>
      <w:r w:rsidRPr="00E457C6">
        <w:rPr>
          <w:lang w:val="es-ES"/>
        </w:rPr>
        <w:t>Desarrollo de las fases del proyecto documentada.</w:t>
      </w:r>
    </w:p>
    <w:p w14:paraId="5BEE0BF1" w14:textId="291D1DD9" w:rsidR="00E457C6" w:rsidRPr="00E457C6" w:rsidRDefault="00E457C6" w:rsidP="00E457C6">
      <w:pPr>
        <w:pStyle w:val="Prrafodelista"/>
        <w:numPr>
          <w:ilvl w:val="0"/>
          <w:numId w:val="13"/>
        </w:numPr>
        <w:jc w:val="both"/>
        <w:rPr>
          <w:b/>
          <w:lang w:val="es-ES"/>
        </w:rPr>
      </w:pPr>
      <w:r w:rsidRPr="00E457C6">
        <w:rPr>
          <w:b/>
          <w:lang w:val="es-ES"/>
        </w:rPr>
        <w:t>Conclusiones y trabajos futuros</w:t>
      </w:r>
      <w:r>
        <w:rPr>
          <w:b/>
          <w:lang w:val="es-ES"/>
        </w:rPr>
        <w:t xml:space="preserve">: </w:t>
      </w:r>
      <w:r>
        <w:rPr>
          <w:lang w:val="es-ES"/>
        </w:rPr>
        <w:t>Información de cierre del trabajo con la visión personal de la utilidad y posibles aplicaciones futuras del trabajo de final de grado.</w:t>
      </w:r>
    </w:p>
    <w:p w14:paraId="60F9F2FB" w14:textId="671BC3F3" w:rsidR="00E457C6" w:rsidRPr="00E457C6" w:rsidRDefault="00E457C6" w:rsidP="00E457C6">
      <w:pPr>
        <w:pStyle w:val="Prrafodelista"/>
        <w:numPr>
          <w:ilvl w:val="0"/>
          <w:numId w:val="13"/>
        </w:numPr>
        <w:jc w:val="both"/>
        <w:rPr>
          <w:b/>
          <w:lang w:val="es-ES"/>
        </w:rPr>
      </w:pPr>
      <w:r w:rsidRPr="00E457C6">
        <w:rPr>
          <w:b/>
          <w:lang w:val="es-ES"/>
        </w:rPr>
        <w:t>Bibliografía</w:t>
      </w:r>
    </w:p>
    <w:p w14:paraId="2687F00A" w14:textId="088B533B" w:rsidR="00E457C6" w:rsidRPr="00E457C6" w:rsidRDefault="00E457C6" w:rsidP="00E457C6">
      <w:pPr>
        <w:pStyle w:val="Prrafodelista"/>
        <w:numPr>
          <w:ilvl w:val="0"/>
          <w:numId w:val="13"/>
        </w:numPr>
        <w:jc w:val="both"/>
        <w:rPr>
          <w:b/>
          <w:lang w:val="es-ES"/>
        </w:rPr>
      </w:pPr>
      <w:r w:rsidRPr="00E457C6">
        <w:rPr>
          <w:b/>
          <w:lang w:val="es-ES"/>
        </w:rPr>
        <w:t>Anexos</w:t>
      </w:r>
      <w:r w:rsidRPr="00E457C6">
        <w:rPr>
          <w:lang w:val="es-ES"/>
        </w:rPr>
        <w:br w:type="page"/>
      </w:r>
    </w:p>
    <w:p w14:paraId="6DA10130" w14:textId="6404AF23" w:rsidR="00824D36" w:rsidRPr="002B11AA" w:rsidRDefault="002C6168">
      <w:pPr>
        <w:pStyle w:val="Ttulo2"/>
        <w:rPr>
          <w:lang w:val="es-ES"/>
        </w:rPr>
      </w:pPr>
      <w:bookmarkStart w:id="8" w:name="_Toc7627762"/>
      <w:r w:rsidRPr="002B11AA">
        <w:rPr>
          <w:lang w:val="es-ES"/>
        </w:rPr>
        <w:lastRenderedPageBreak/>
        <w:t>1.1 Motivació</w:t>
      </w:r>
      <w:r w:rsidR="00E457C6">
        <w:rPr>
          <w:lang w:val="es-ES"/>
        </w:rPr>
        <w:t>n</w:t>
      </w:r>
      <w:bookmarkEnd w:id="8"/>
    </w:p>
    <w:p w14:paraId="54B76E6B" w14:textId="77777777" w:rsidR="00824D36" w:rsidRDefault="00824D36">
      <w:pPr>
        <w:rPr>
          <w:lang w:val="es-ES"/>
        </w:rPr>
      </w:pPr>
    </w:p>
    <w:p w14:paraId="4AB7E3E1" w14:textId="157F1114" w:rsidR="005E5457" w:rsidRDefault="005E5457" w:rsidP="001E18F8">
      <w:pPr>
        <w:jc w:val="both"/>
        <w:rPr>
          <w:lang w:val="es-ES"/>
        </w:rPr>
      </w:pPr>
      <w:r>
        <w:rPr>
          <w:lang w:val="es-ES"/>
        </w:rPr>
        <w:t>El planteamiento de este proyecto surgió de una práctica durante unas sesiones de clase relacionadas con la biometría,</w:t>
      </w:r>
      <w:r w:rsidRPr="005E5457">
        <w:t xml:space="preserve"> </w:t>
      </w:r>
      <w:r w:rsidRPr="005E5457">
        <w:rPr>
          <w:lang w:val="es-ES"/>
        </w:rPr>
        <w:t>tecnología de identificación basada en el reconocimiento de una característica física e intransferible de las personas, como por ejemplo, la huella digital</w:t>
      </w:r>
      <w:r>
        <w:rPr>
          <w:lang w:val="es-ES"/>
        </w:rPr>
        <w:t>.</w:t>
      </w:r>
    </w:p>
    <w:p w14:paraId="36CA037B" w14:textId="235550CD" w:rsidR="005E5457" w:rsidRPr="002B11AA" w:rsidRDefault="005E5457" w:rsidP="001E18F8">
      <w:pPr>
        <w:jc w:val="both"/>
        <w:rPr>
          <w:lang w:val="es-ES"/>
        </w:rPr>
      </w:pPr>
      <w:r>
        <w:rPr>
          <w:lang w:val="es-ES"/>
        </w:rPr>
        <w:t>En esta práctica generamos un sistema que comparaba diferentes imágenes y reconocía imágenes parecidas a partir de algoritmos sencillos y comparaciones de cuan diferentes eran las imágenes entre ellas.</w:t>
      </w:r>
    </w:p>
    <w:p w14:paraId="1B0991AE" w14:textId="678C0594" w:rsidR="005E5457" w:rsidRDefault="005E5457" w:rsidP="001E18F8">
      <w:pPr>
        <w:jc w:val="both"/>
        <w:rPr>
          <w:lang w:val="es-ES"/>
        </w:rPr>
      </w:pPr>
      <w:r>
        <w:rPr>
          <w:lang w:val="es-ES"/>
        </w:rPr>
        <w:t xml:space="preserve">Al considerar que esta área muy interesante y con mucha capacidad para crecer decidí ampliar mis conocimientos en sistemas de análisis de la información y Arnau Raventós Mayoral vio este interés y me propuso realizar el trabajo de final de grado bajo su tutela. </w:t>
      </w:r>
    </w:p>
    <w:p w14:paraId="01BEEBB7" w14:textId="6DE87CC6" w:rsidR="005E5457" w:rsidRDefault="005E5457" w:rsidP="001E18F8">
      <w:pPr>
        <w:jc w:val="both"/>
        <w:rPr>
          <w:lang w:val="es-ES"/>
        </w:rPr>
      </w:pPr>
      <w:r>
        <w:rPr>
          <w:lang w:val="es-ES"/>
        </w:rPr>
        <w:t xml:space="preserve">Actualmente hay compañías millonarias que analizan contenidos multimedia, pero sus sistemas de procesado y etiquetaje de estos contenidos estás aun mejorándose y no hay un techo en cuanto a un sistema perfeccionado que ofrezca una solución para etiquetar correctamente todo el contenido que se genera. Por eso mismo al ser una </w:t>
      </w:r>
      <w:r w:rsidR="003802E2">
        <w:rPr>
          <w:lang w:val="es-ES"/>
        </w:rPr>
        <w:t>tecnología que se está investigando y mejorando da opción a entrar y aportar dentro del conjunto de trabajos que se están realizando actualmente en esta materia.</w:t>
      </w:r>
    </w:p>
    <w:p w14:paraId="0B07BC55" w14:textId="090EDC5B" w:rsidR="003802E2" w:rsidRDefault="003802E2" w:rsidP="001E18F8">
      <w:pPr>
        <w:jc w:val="both"/>
        <w:rPr>
          <w:lang w:val="es-ES"/>
        </w:rPr>
      </w:pPr>
      <w:r>
        <w:rPr>
          <w:lang w:val="es-ES"/>
        </w:rPr>
        <w:t>Por último, quería apartarme del resto de compañeros en la carrera y no quería generar más contenido multimedia sino una herramienta para poder analizar los contenidos que se generan y marcar un punto diferencial respecto a ellos.</w:t>
      </w:r>
    </w:p>
    <w:p w14:paraId="6C64B6C0" w14:textId="77777777" w:rsidR="00824D36" w:rsidRPr="002B11AA" w:rsidRDefault="00824D36">
      <w:pPr>
        <w:rPr>
          <w:lang w:val="es-ES"/>
        </w:rPr>
      </w:pPr>
    </w:p>
    <w:p w14:paraId="6EC3C814" w14:textId="77777777" w:rsidR="00824D36" w:rsidRPr="002B11AA" w:rsidRDefault="002C6168">
      <w:pPr>
        <w:pStyle w:val="Ttulo2"/>
        <w:rPr>
          <w:lang w:val="es-ES"/>
        </w:rPr>
      </w:pPr>
      <w:bookmarkStart w:id="9" w:name="_17dp8vu" w:colFirst="0" w:colLast="0"/>
      <w:bookmarkEnd w:id="9"/>
      <w:r w:rsidRPr="002B11AA">
        <w:rPr>
          <w:lang w:val="es-ES"/>
        </w:rPr>
        <w:br w:type="page"/>
      </w:r>
    </w:p>
    <w:p w14:paraId="67DF897F" w14:textId="1A28320E" w:rsidR="00824D36" w:rsidRPr="002B11AA" w:rsidRDefault="002C6168">
      <w:pPr>
        <w:pStyle w:val="Ttulo2"/>
        <w:rPr>
          <w:lang w:val="es-ES"/>
        </w:rPr>
      </w:pPr>
      <w:bookmarkStart w:id="10" w:name="_Toc7627763"/>
      <w:r w:rsidRPr="002B11AA">
        <w:rPr>
          <w:lang w:val="es-ES"/>
        </w:rPr>
        <w:lastRenderedPageBreak/>
        <w:t>1.2 Formulació</w:t>
      </w:r>
      <w:r w:rsidR="003802E2">
        <w:rPr>
          <w:lang w:val="es-ES"/>
        </w:rPr>
        <w:t>n</w:t>
      </w:r>
      <w:r w:rsidRPr="002B11AA">
        <w:rPr>
          <w:lang w:val="es-ES"/>
        </w:rPr>
        <w:t xml:space="preserve"> del problema</w:t>
      </w:r>
      <w:bookmarkEnd w:id="10"/>
    </w:p>
    <w:p w14:paraId="05AAAC13" w14:textId="77777777" w:rsidR="00824D36" w:rsidRPr="002B11AA" w:rsidRDefault="00824D36">
      <w:pPr>
        <w:rPr>
          <w:lang w:val="es-ES"/>
        </w:rPr>
      </w:pPr>
    </w:p>
    <w:p w14:paraId="1314EFE5" w14:textId="1317E0F1" w:rsidR="003802E2" w:rsidRPr="00FE16D3" w:rsidRDefault="003802E2">
      <w:pPr>
        <w:jc w:val="both"/>
        <w:rPr>
          <w:b/>
          <w:lang w:val="es-ES"/>
        </w:rPr>
      </w:pPr>
      <w:r>
        <w:rPr>
          <w:lang w:val="es-ES"/>
        </w:rPr>
        <w:t>Actualmente en un día</w:t>
      </w:r>
      <w:r w:rsidR="00FE16D3">
        <w:rPr>
          <w:lang w:val="es-ES"/>
        </w:rPr>
        <w:t xml:space="preserve"> se genera y publica</w:t>
      </w:r>
      <w:r>
        <w:rPr>
          <w:lang w:val="es-ES"/>
        </w:rPr>
        <w:t xml:space="preserve"> en internet más contenido multimedia del que es capaz de visualizar una persona en toda su vida.</w:t>
      </w:r>
      <w:r w:rsidR="00FE16D3">
        <w:rPr>
          <w:lang w:val="es-ES"/>
        </w:rPr>
        <w:t xml:space="preserve"> </w:t>
      </w:r>
      <w:r w:rsidR="00FE16D3" w:rsidRPr="00FE16D3">
        <w:rPr>
          <w:b/>
          <w:lang w:val="es-ES"/>
        </w:rPr>
        <w:t>[11]</w:t>
      </w:r>
    </w:p>
    <w:p w14:paraId="0BE1917C" w14:textId="77777777" w:rsidR="00185CB7" w:rsidRDefault="00FE16D3">
      <w:pPr>
        <w:jc w:val="both"/>
        <w:rPr>
          <w:lang w:val="es-ES"/>
        </w:rPr>
      </w:pPr>
      <w:r>
        <w:rPr>
          <w:lang w:val="es-ES"/>
        </w:rPr>
        <w:t xml:space="preserve">Una de las plataformas de video más conocidas, YouTube, recibe videos por parte de sus usuarios y genera en un día 4 millones de horas de contenido, equivalente a 452 años y medio al día. </w:t>
      </w:r>
    </w:p>
    <w:p w14:paraId="49A6225F" w14:textId="6796F05A" w:rsidR="00FE16D3" w:rsidRDefault="00FE16D3">
      <w:pPr>
        <w:jc w:val="both"/>
        <w:rPr>
          <w:lang w:val="es-ES"/>
        </w:rPr>
      </w:pPr>
      <w:r>
        <w:rPr>
          <w:lang w:val="es-ES"/>
        </w:rPr>
        <w:t>Solo con el contenido que se genera en un día en YouTube ya se visualiza que es imposible para una persona revisar tal cantidad de contenidos y no es la única plataforma donde se generan.</w:t>
      </w:r>
    </w:p>
    <w:p w14:paraId="20AD45EA" w14:textId="6A86A351" w:rsidR="00FE16D3" w:rsidRDefault="00ED6B75">
      <w:pPr>
        <w:jc w:val="both"/>
        <w:rPr>
          <w:lang w:val="es-ES"/>
        </w:rPr>
      </w:pPr>
      <w:r>
        <w:rPr>
          <w:lang w:val="es-ES"/>
        </w:rPr>
        <w:t>Esta imposibilidad de revisar todo el contenido que se genera implica que se requiere de sistemas automáticos para poder comprobar estos contenidos y poder etiquetarlos para que los usuarios de las plataformas puedan encontrarlos y visualizarlos de forma rápida.</w:t>
      </w:r>
    </w:p>
    <w:p w14:paraId="1922E3B7" w14:textId="248F9047" w:rsidR="00ED6B75" w:rsidRDefault="00ED6B75">
      <w:pPr>
        <w:jc w:val="both"/>
        <w:rPr>
          <w:lang w:val="es-ES"/>
        </w:rPr>
      </w:pPr>
      <w:r>
        <w:rPr>
          <w:lang w:val="es-ES"/>
        </w:rPr>
        <w:t>Estos sistemas</w:t>
      </w:r>
      <w:r w:rsidR="00185CB7">
        <w:rPr>
          <w:lang w:val="es-ES"/>
        </w:rPr>
        <w:t xml:space="preserve"> de etiquetado</w:t>
      </w:r>
      <w:r>
        <w:rPr>
          <w:lang w:val="es-ES"/>
        </w:rPr>
        <w:t xml:space="preserve"> están basados en </w:t>
      </w:r>
      <w:r w:rsidR="00BD65FF">
        <w:rPr>
          <w:lang w:val="es-ES"/>
        </w:rPr>
        <w:t xml:space="preserve">aprendizaje supervisado </w:t>
      </w:r>
      <w:r w:rsidR="00BD65FF" w:rsidRPr="00BD65FF">
        <w:rPr>
          <w:b/>
          <w:lang w:val="es-ES"/>
        </w:rPr>
        <w:t>[12]</w:t>
      </w:r>
      <w:r w:rsidR="00BD65FF">
        <w:rPr>
          <w:lang w:val="es-ES"/>
        </w:rPr>
        <w:t xml:space="preserve"> o </w:t>
      </w:r>
      <w:proofErr w:type="spellStart"/>
      <w:r w:rsidR="00BD65FF">
        <w:rPr>
          <w:lang w:val="es-ES"/>
        </w:rPr>
        <w:t>semi</w:t>
      </w:r>
      <w:proofErr w:type="spellEnd"/>
      <w:r w:rsidR="00BD65FF">
        <w:rPr>
          <w:lang w:val="es-ES"/>
        </w:rPr>
        <w:t xml:space="preserve">-supervisado </w:t>
      </w:r>
      <w:r w:rsidR="00BD65FF" w:rsidRPr="00BD65FF">
        <w:rPr>
          <w:b/>
          <w:lang w:val="es-ES"/>
        </w:rPr>
        <w:t>[13]</w:t>
      </w:r>
      <w:r>
        <w:rPr>
          <w:lang w:val="es-ES"/>
        </w:rPr>
        <w:t>, permitiendo generar un modelo que genera una función a partir de datos de entrenamiento. Esta función nos permite a partir de datos de entrada como videos recibir datos de salida, por ejemplo, etiquetas para clasificar estos videos.</w:t>
      </w:r>
    </w:p>
    <w:p w14:paraId="105451FB" w14:textId="2FCDF94B" w:rsidR="00824D36" w:rsidRPr="00F50AA7" w:rsidRDefault="00F50AA7" w:rsidP="00F50AA7">
      <w:pPr>
        <w:jc w:val="both"/>
        <w:rPr>
          <w:u w:val="single"/>
          <w:lang w:val="es-ES"/>
        </w:rPr>
      </w:pPr>
      <w:r>
        <w:rPr>
          <w:lang w:val="es-ES"/>
        </w:rPr>
        <w:t>Este trabajo de final de grado pretende generar un sistema para catalogar los actores que aparecen dentro de una película de forma automática utilizando algoritmos de inteligencia artificial ya existentes y fáciles de implementar gracias a APIs externas</w:t>
      </w:r>
      <w:r w:rsidR="00185CB7">
        <w:rPr>
          <w:lang w:val="es-ES"/>
        </w:rPr>
        <w:t>.</w:t>
      </w:r>
    </w:p>
    <w:p w14:paraId="0DD9D172" w14:textId="77777777" w:rsidR="00824D36" w:rsidRPr="002B11AA" w:rsidRDefault="00824D36">
      <w:pPr>
        <w:rPr>
          <w:sz w:val="24"/>
          <w:szCs w:val="24"/>
          <w:lang w:val="es-ES"/>
        </w:rPr>
      </w:pPr>
    </w:p>
    <w:p w14:paraId="4D7F3B61" w14:textId="77777777" w:rsidR="0072132E" w:rsidRDefault="0072132E">
      <w:pPr>
        <w:rPr>
          <w:b/>
          <w:color w:val="2E75B5"/>
          <w:sz w:val="32"/>
          <w:szCs w:val="32"/>
          <w:lang w:val="es-ES"/>
        </w:rPr>
      </w:pPr>
      <w:r>
        <w:rPr>
          <w:lang w:val="es-ES"/>
        </w:rPr>
        <w:br w:type="page"/>
      </w:r>
    </w:p>
    <w:p w14:paraId="7844ABEC" w14:textId="7F507AAD" w:rsidR="00824D36" w:rsidRDefault="002C6168">
      <w:pPr>
        <w:pStyle w:val="Ttulo2"/>
        <w:rPr>
          <w:lang w:val="es-ES"/>
        </w:rPr>
      </w:pPr>
      <w:bookmarkStart w:id="11" w:name="_Toc7627764"/>
      <w:r w:rsidRPr="002B11AA">
        <w:rPr>
          <w:lang w:val="es-ES"/>
        </w:rPr>
        <w:lastRenderedPageBreak/>
        <w:t xml:space="preserve">1.3 </w:t>
      </w:r>
      <w:r w:rsidR="002D3AE8" w:rsidRPr="002B11AA">
        <w:rPr>
          <w:lang w:val="es-ES"/>
        </w:rPr>
        <w:t>Objetiv</w:t>
      </w:r>
      <w:r w:rsidR="002D3AE8">
        <w:rPr>
          <w:lang w:val="es-ES"/>
        </w:rPr>
        <w:t>os</w:t>
      </w:r>
      <w:r w:rsidRPr="002B11AA">
        <w:rPr>
          <w:lang w:val="es-ES"/>
        </w:rPr>
        <w:t xml:space="preserve"> general</w:t>
      </w:r>
      <w:r w:rsidR="002D3AE8">
        <w:rPr>
          <w:lang w:val="es-ES"/>
        </w:rPr>
        <w:t>e</w:t>
      </w:r>
      <w:r w:rsidRPr="002B11AA">
        <w:rPr>
          <w:lang w:val="es-ES"/>
        </w:rPr>
        <w:t>s del TFG</w:t>
      </w:r>
      <w:bookmarkEnd w:id="11"/>
    </w:p>
    <w:p w14:paraId="329EB6A1" w14:textId="77777777" w:rsidR="00185CB7" w:rsidRDefault="00185CB7" w:rsidP="00185CB7">
      <w:pPr>
        <w:rPr>
          <w:lang w:val="es-ES"/>
        </w:rPr>
      </w:pPr>
    </w:p>
    <w:p w14:paraId="7D846EB2" w14:textId="2D306A7B" w:rsidR="00824D36" w:rsidRDefault="00185CB7" w:rsidP="001E18F8">
      <w:pPr>
        <w:jc w:val="both"/>
        <w:rPr>
          <w:lang w:val="es-ES"/>
        </w:rPr>
      </w:pPr>
      <w:r>
        <w:rPr>
          <w:lang w:val="es-ES"/>
        </w:rPr>
        <w:t>El objetivo general de este proyecto es la implementación de un sistema capaz de analizar y reconocer conjuntos de caras de actores extraídos de fragmentos de películas para etiquetarlos.</w:t>
      </w:r>
    </w:p>
    <w:p w14:paraId="3571B5B2" w14:textId="717DB3E2" w:rsidR="00185CB7" w:rsidRDefault="00185CB7" w:rsidP="001E18F8">
      <w:pPr>
        <w:jc w:val="both"/>
        <w:rPr>
          <w:lang w:val="es-ES"/>
        </w:rPr>
      </w:pPr>
      <w:r>
        <w:rPr>
          <w:lang w:val="es-ES"/>
        </w:rPr>
        <w:t xml:space="preserve">El proceso de etiquetado partirá del uso de algoritmos de Machine </w:t>
      </w:r>
      <w:proofErr w:type="spellStart"/>
      <w:r>
        <w:rPr>
          <w:lang w:val="es-ES"/>
        </w:rPr>
        <w:t>Learning</w:t>
      </w:r>
      <w:proofErr w:type="spellEnd"/>
      <w:r>
        <w:rPr>
          <w:lang w:val="es-ES"/>
        </w:rPr>
        <w:t xml:space="preserve">, que permiten identificar de forma automática las caras de los actores en </w:t>
      </w:r>
      <w:proofErr w:type="spellStart"/>
      <w:r>
        <w:rPr>
          <w:lang w:val="es-ES"/>
        </w:rPr>
        <w:t>frames</w:t>
      </w:r>
      <w:proofErr w:type="spellEnd"/>
      <w:r>
        <w:rPr>
          <w:lang w:val="es-ES"/>
        </w:rPr>
        <w:t xml:space="preserve"> de películas utilizando datos de APIs externas como IMDB.</w:t>
      </w:r>
    </w:p>
    <w:p w14:paraId="0FBF5BDA" w14:textId="589ED5FB" w:rsidR="00185CB7" w:rsidRDefault="00185CB7" w:rsidP="001E18F8">
      <w:pPr>
        <w:jc w:val="both"/>
        <w:rPr>
          <w:lang w:val="es-ES"/>
        </w:rPr>
      </w:pPr>
      <w:r>
        <w:rPr>
          <w:lang w:val="es-ES"/>
        </w:rPr>
        <w:t xml:space="preserve">Para comprobar la validez del sistema se pretende analizar un conjunto reducido de películas para extraer los actores que participan y determinar quiénes son. </w:t>
      </w:r>
    </w:p>
    <w:p w14:paraId="5FEB93DD" w14:textId="63409FC1" w:rsidR="00185CB7" w:rsidRPr="002B11AA" w:rsidRDefault="00185CB7" w:rsidP="001E18F8">
      <w:pPr>
        <w:jc w:val="both"/>
        <w:rPr>
          <w:lang w:val="es-ES"/>
        </w:rPr>
      </w:pPr>
      <w:r>
        <w:rPr>
          <w:lang w:val="es-ES"/>
        </w:rPr>
        <w:t>La validez del sistema se obtendrá de métricas extraídas en cuanto al porcentaje de acierto del sistema y del algoritmo en sí.</w:t>
      </w:r>
    </w:p>
    <w:p w14:paraId="06BB7AC2" w14:textId="2515CDE2" w:rsidR="00185CB7" w:rsidRDefault="00185CB7">
      <w:pPr>
        <w:rPr>
          <w:b/>
          <w:color w:val="2E75B5"/>
          <w:sz w:val="32"/>
          <w:szCs w:val="32"/>
          <w:lang w:val="es-ES"/>
        </w:rPr>
      </w:pPr>
      <w:bookmarkStart w:id="12" w:name="_35nkun2" w:colFirst="0" w:colLast="0"/>
      <w:bookmarkEnd w:id="12"/>
    </w:p>
    <w:p w14:paraId="3196C41C" w14:textId="38F3D23F" w:rsidR="00824D36" w:rsidRPr="002B11AA" w:rsidRDefault="002C6168">
      <w:pPr>
        <w:pStyle w:val="Ttulo2"/>
        <w:rPr>
          <w:lang w:val="es-ES"/>
        </w:rPr>
      </w:pPr>
      <w:bookmarkStart w:id="13" w:name="_Toc7627765"/>
      <w:r w:rsidRPr="002B11AA">
        <w:rPr>
          <w:lang w:val="es-ES"/>
        </w:rPr>
        <w:t xml:space="preserve">1.4 </w:t>
      </w:r>
      <w:r w:rsidR="00185CB7" w:rsidRPr="002B11AA">
        <w:rPr>
          <w:lang w:val="es-ES"/>
        </w:rPr>
        <w:t>Objetiv</w:t>
      </w:r>
      <w:r w:rsidR="00185CB7">
        <w:rPr>
          <w:lang w:val="es-ES"/>
        </w:rPr>
        <w:t>os</w:t>
      </w:r>
      <w:r w:rsidRPr="002B11AA">
        <w:rPr>
          <w:lang w:val="es-ES"/>
        </w:rPr>
        <w:t xml:space="preserve"> específic</w:t>
      </w:r>
      <w:r w:rsidR="00185CB7">
        <w:rPr>
          <w:lang w:val="es-ES"/>
        </w:rPr>
        <w:t>o</w:t>
      </w:r>
      <w:r w:rsidRPr="002B11AA">
        <w:rPr>
          <w:lang w:val="es-ES"/>
        </w:rPr>
        <w:t>s del TFG</w:t>
      </w:r>
      <w:bookmarkEnd w:id="13"/>
    </w:p>
    <w:p w14:paraId="7FEE36EB" w14:textId="77777777" w:rsidR="00824D36" w:rsidRDefault="00824D36">
      <w:pPr>
        <w:rPr>
          <w:lang w:val="es-ES"/>
        </w:rPr>
      </w:pPr>
    </w:p>
    <w:p w14:paraId="459F7502" w14:textId="15AAFF04" w:rsidR="00125AE5" w:rsidRDefault="00125AE5" w:rsidP="001E18F8">
      <w:pPr>
        <w:jc w:val="both"/>
        <w:rPr>
          <w:lang w:val="es-ES"/>
        </w:rPr>
      </w:pPr>
      <w:r>
        <w:rPr>
          <w:lang w:val="es-ES"/>
        </w:rPr>
        <w:t>Los objetivos específicos de este proyecto son:</w:t>
      </w:r>
    </w:p>
    <w:p w14:paraId="6AB3022B" w14:textId="78112B8A" w:rsidR="00125AE5" w:rsidRDefault="00125AE5" w:rsidP="001E18F8">
      <w:pPr>
        <w:pStyle w:val="Prrafodelista"/>
        <w:numPr>
          <w:ilvl w:val="0"/>
          <w:numId w:val="14"/>
        </w:numPr>
        <w:jc w:val="both"/>
        <w:rPr>
          <w:lang w:val="es-ES"/>
        </w:rPr>
      </w:pPr>
      <w:r>
        <w:rPr>
          <w:lang w:val="es-ES"/>
        </w:rPr>
        <w:t>Establecer una pequeña muestra de cinco películas para hacer pruebas con el algoritmo desarrollado.</w:t>
      </w:r>
    </w:p>
    <w:p w14:paraId="7B231466" w14:textId="5A642595" w:rsidR="00125AE5" w:rsidRDefault="00125AE5" w:rsidP="001E18F8">
      <w:pPr>
        <w:pStyle w:val="Prrafodelista"/>
        <w:numPr>
          <w:ilvl w:val="0"/>
          <w:numId w:val="14"/>
        </w:numPr>
        <w:jc w:val="both"/>
        <w:rPr>
          <w:lang w:val="es-ES"/>
        </w:rPr>
      </w:pPr>
      <w:r>
        <w:rPr>
          <w:lang w:val="es-ES"/>
        </w:rPr>
        <w:t>Recopilar información sobre los actores que participan en las películas seleccionadas.</w:t>
      </w:r>
    </w:p>
    <w:p w14:paraId="58FF2DD1" w14:textId="2795F7E9" w:rsidR="00125AE5" w:rsidRDefault="00125AE5" w:rsidP="001E18F8">
      <w:pPr>
        <w:pStyle w:val="Prrafodelista"/>
        <w:numPr>
          <w:ilvl w:val="0"/>
          <w:numId w:val="14"/>
        </w:numPr>
        <w:jc w:val="both"/>
        <w:rPr>
          <w:lang w:val="es-ES"/>
        </w:rPr>
      </w:pPr>
      <w:r>
        <w:rPr>
          <w:lang w:val="es-ES"/>
        </w:rPr>
        <w:t>Implementar un sistema que genere automáticamente bases de datos de imágenes con las caras de los actores de las películas seleccionadas.</w:t>
      </w:r>
    </w:p>
    <w:p w14:paraId="3F5460FD" w14:textId="0A7DEEF2" w:rsidR="00125AE5" w:rsidRDefault="002B5D1E" w:rsidP="001E18F8">
      <w:pPr>
        <w:pStyle w:val="Prrafodelista"/>
        <w:numPr>
          <w:ilvl w:val="0"/>
          <w:numId w:val="14"/>
        </w:numPr>
        <w:jc w:val="both"/>
        <w:rPr>
          <w:lang w:val="es-ES"/>
        </w:rPr>
      </w:pPr>
      <w:r>
        <w:rPr>
          <w:lang w:val="es-ES"/>
        </w:rPr>
        <w:t>Utilizar APIs externas para analizar las películas seleccionadas y obtener clústers no supervisados de caras similares.</w:t>
      </w:r>
    </w:p>
    <w:p w14:paraId="1C446B25" w14:textId="6B05283D" w:rsidR="002B5D1E" w:rsidRDefault="002B5D1E" w:rsidP="001E18F8">
      <w:pPr>
        <w:pStyle w:val="Prrafodelista"/>
        <w:numPr>
          <w:ilvl w:val="0"/>
          <w:numId w:val="14"/>
        </w:numPr>
        <w:jc w:val="both"/>
        <w:rPr>
          <w:lang w:val="es-ES"/>
        </w:rPr>
      </w:pPr>
      <w:r>
        <w:rPr>
          <w:lang w:val="es-ES"/>
        </w:rPr>
        <w:t>Comparar las bases de datos de actores con los clústers generados por el sistema no supervisado para reconocer a que caras corresponden los diferentes actores que participan.</w:t>
      </w:r>
    </w:p>
    <w:p w14:paraId="1FE87261" w14:textId="6497DBE5" w:rsidR="002B5D1E" w:rsidRDefault="002B5D1E" w:rsidP="001E18F8">
      <w:pPr>
        <w:pStyle w:val="Prrafodelista"/>
        <w:numPr>
          <w:ilvl w:val="0"/>
          <w:numId w:val="14"/>
        </w:numPr>
        <w:jc w:val="both"/>
        <w:rPr>
          <w:lang w:val="es-ES"/>
        </w:rPr>
      </w:pPr>
      <w:r>
        <w:rPr>
          <w:lang w:val="es-ES"/>
        </w:rPr>
        <w:t>Una vez seleccionado el actor con sus correspondientes caras, mostrar información de este actor y de la película.</w:t>
      </w:r>
    </w:p>
    <w:p w14:paraId="7F58973B" w14:textId="2CC4EFD7" w:rsidR="00824D36" w:rsidRDefault="002B5D1E" w:rsidP="001E18F8">
      <w:pPr>
        <w:pStyle w:val="Prrafodelista"/>
        <w:numPr>
          <w:ilvl w:val="0"/>
          <w:numId w:val="14"/>
        </w:numPr>
        <w:jc w:val="both"/>
        <w:rPr>
          <w:lang w:val="es-ES"/>
        </w:rPr>
      </w:pPr>
      <w:r>
        <w:rPr>
          <w:lang w:val="es-ES"/>
        </w:rPr>
        <w:t>Establecer y consolidar los conocimientos necesarios para resolver la problemática mediante la programación de un algoritmo capaz de solventar las necesidades previamente expuestas.</w:t>
      </w:r>
    </w:p>
    <w:p w14:paraId="1A31E0E7" w14:textId="77777777" w:rsidR="002B5D1E" w:rsidRPr="002B5D1E" w:rsidRDefault="002B5D1E" w:rsidP="001E18F8">
      <w:pPr>
        <w:pStyle w:val="Prrafodelista"/>
        <w:jc w:val="both"/>
        <w:rPr>
          <w:lang w:val="es-ES"/>
        </w:rPr>
      </w:pPr>
    </w:p>
    <w:p w14:paraId="265E00C6" w14:textId="77777777" w:rsidR="0072132E" w:rsidRDefault="0072132E">
      <w:pPr>
        <w:rPr>
          <w:b/>
          <w:color w:val="2E75B5"/>
          <w:sz w:val="32"/>
          <w:szCs w:val="32"/>
          <w:lang w:val="es-ES"/>
        </w:rPr>
      </w:pPr>
      <w:r>
        <w:rPr>
          <w:lang w:val="es-ES"/>
        </w:rPr>
        <w:br w:type="page"/>
      </w:r>
    </w:p>
    <w:p w14:paraId="04AEB14B" w14:textId="769DFF74" w:rsidR="00824D36" w:rsidRPr="002B11AA" w:rsidRDefault="002C6168">
      <w:pPr>
        <w:pStyle w:val="Ttulo2"/>
        <w:rPr>
          <w:lang w:val="es-ES"/>
        </w:rPr>
      </w:pPr>
      <w:bookmarkStart w:id="14" w:name="_Toc7627766"/>
      <w:r w:rsidRPr="002B11AA">
        <w:rPr>
          <w:lang w:val="es-ES"/>
        </w:rPr>
        <w:lastRenderedPageBreak/>
        <w:t xml:space="preserve">1.5 </w:t>
      </w:r>
      <w:r w:rsidR="0072132E">
        <w:rPr>
          <w:lang w:val="es-ES"/>
        </w:rPr>
        <w:t>Alcance del proyecto</w:t>
      </w:r>
      <w:bookmarkEnd w:id="14"/>
    </w:p>
    <w:p w14:paraId="3CD42B4A" w14:textId="77777777" w:rsidR="00824D36" w:rsidRDefault="00824D36">
      <w:pPr>
        <w:rPr>
          <w:lang w:val="es-ES"/>
        </w:rPr>
      </w:pPr>
    </w:p>
    <w:p w14:paraId="48E6A382" w14:textId="3EF7ABE0" w:rsidR="00C106B7" w:rsidRDefault="00C106B7" w:rsidP="001E18F8">
      <w:pPr>
        <w:jc w:val="both"/>
        <w:rPr>
          <w:lang w:val="es-ES"/>
        </w:rPr>
      </w:pPr>
      <w:r>
        <w:rPr>
          <w:lang w:val="es-ES"/>
        </w:rPr>
        <w:t>Este trabajo de final de grado pretende generar un algoritmo de análisis de películas para poder etiquetar información referente a los actores que participan en estas.</w:t>
      </w:r>
    </w:p>
    <w:p w14:paraId="05739A6B" w14:textId="3C577F5D" w:rsidR="00C106B7" w:rsidRDefault="00C106B7" w:rsidP="001E18F8">
      <w:pPr>
        <w:jc w:val="both"/>
        <w:rPr>
          <w:lang w:val="es-ES"/>
        </w:rPr>
      </w:pPr>
      <w:r>
        <w:rPr>
          <w:lang w:val="es-ES"/>
        </w:rPr>
        <w:t>El algoritmo beneficiara a dos sectores diferentes de usuarios:</w:t>
      </w:r>
    </w:p>
    <w:p w14:paraId="333D89FF" w14:textId="16B014D5" w:rsidR="00C106B7" w:rsidRPr="00C106B7" w:rsidRDefault="00C106B7" w:rsidP="001E18F8">
      <w:pPr>
        <w:pStyle w:val="Prrafodelista"/>
        <w:numPr>
          <w:ilvl w:val="0"/>
          <w:numId w:val="15"/>
        </w:numPr>
        <w:jc w:val="both"/>
        <w:rPr>
          <w:lang w:val="es-ES"/>
        </w:rPr>
      </w:pPr>
      <w:r>
        <w:rPr>
          <w:lang w:val="es-ES"/>
        </w:rPr>
        <w:t>Usuario que consume películas y quiere conocer más información referente a los actores que participan en ella. Actualmente para encontrar esta información se requiere de herramientas de terceros y búsquedas específicas que requieren conocimientos de datos como el nombre de los actores para encontrar esta información.</w:t>
      </w:r>
    </w:p>
    <w:p w14:paraId="3FC842A5" w14:textId="1F79B729" w:rsidR="00C106B7" w:rsidRDefault="00C106B7" w:rsidP="001E18F8">
      <w:pPr>
        <w:pStyle w:val="Prrafodelista"/>
        <w:numPr>
          <w:ilvl w:val="0"/>
          <w:numId w:val="15"/>
        </w:numPr>
        <w:jc w:val="both"/>
        <w:rPr>
          <w:lang w:val="es-ES"/>
        </w:rPr>
      </w:pPr>
      <w:r>
        <w:rPr>
          <w:lang w:val="es-ES"/>
        </w:rPr>
        <w:t>Usuarios de plataformas de contenido que quieran catalogar sus series o películas de forma automática sin necesidad de emplear recursos humanos para ello.</w:t>
      </w:r>
    </w:p>
    <w:p w14:paraId="1B746222" w14:textId="65E70E49" w:rsidR="00C106B7" w:rsidRPr="00C106B7" w:rsidRDefault="00C106B7" w:rsidP="001E18F8">
      <w:pPr>
        <w:jc w:val="both"/>
        <w:rPr>
          <w:lang w:val="es-ES"/>
        </w:rPr>
      </w:pPr>
      <w:r>
        <w:rPr>
          <w:lang w:val="es-ES"/>
        </w:rPr>
        <w:t xml:space="preserve">La complejidad del proyecto presenta un conjunto de obstáculos en cuanto a refinar el prototipo debido a que las muestras serán limitadas y por lo tanto no se podrá g </w:t>
      </w:r>
      <w:proofErr w:type="spellStart"/>
      <w:r>
        <w:rPr>
          <w:lang w:val="es-ES"/>
        </w:rPr>
        <w:t>arantizar</w:t>
      </w:r>
      <w:proofErr w:type="spellEnd"/>
      <w:r>
        <w:rPr>
          <w:lang w:val="es-ES"/>
        </w:rPr>
        <w:t xml:space="preserve"> en ningún caso un acierto del algoritmo del 100%.</w:t>
      </w:r>
    </w:p>
    <w:p w14:paraId="07AE363D" w14:textId="77777777" w:rsidR="00C106B7" w:rsidRDefault="00C106B7" w:rsidP="001E18F8">
      <w:pPr>
        <w:jc w:val="both"/>
        <w:rPr>
          <w:b/>
          <w:color w:val="2E75B5"/>
          <w:sz w:val="36"/>
          <w:szCs w:val="36"/>
          <w:lang w:val="es-ES"/>
        </w:rPr>
      </w:pPr>
      <w:r>
        <w:rPr>
          <w:lang w:val="es-ES"/>
        </w:rPr>
        <w:br w:type="page"/>
      </w:r>
    </w:p>
    <w:p w14:paraId="396DC9E8" w14:textId="2FC30DEA" w:rsidR="00824D36" w:rsidRDefault="00C106B7">
      <w:pPr>
        <w:pStyle w:val="Ttulo1"/>
        <w:rPr>
          <w:lang w:val="es-ES"/>
        </w:rPr>
      </w:pPr>
      <w:bookmarkStart w:id="15" w:name="_Toc7627767"/>
      <w:r>
        <w:rPr>
          <w:lang w:val="es-ES"/>
        </w:rPr>
        <w:lastRenderedPageBreak/>
        <w:t>2. Estado</w:t>
      </w:r>
      <w:r w:rsidR="00942F52">
        <w:rPr>
          <w:lang w:val="es-ES"/>
        </w:rPr>
        <w:t xml:space="preserve"> del </w:t>
      </w:r>
      <w:r w:rsidR="002C6168" w:rsidRPr="002B11AA">
        <w:rPr>
          <w:lang w:val="es-ES"/>
        </w:rPr>
        <w:t>art</w:t>
      </w:r>
      <w:r>
        <w:rPr>
          <w:lang w:val="es-ES"/>
        </w:rPr>
        <w:t>e</w:t>
      </w:r>
      <w:bookmarkEnd w:id="15"/>
    </w:p>
    <w:p w14:paraId="160B7E3E" w14:textId="77777777" w:rsidR="00942F52" w:rsidRDefault="00942F52" w:rsidP="00942F52">
      <w:pPr>
        <w:rPr>
          <w:lang w:val="es-ES"/>
        </w:rPr>
      </w:pPr>
    </w:p>
    <w:p w14:paraId="51F6DDB3" w14:textId="40EEBB92" w:rsidR="00942F52" w:rsidRDefault="00942F52" w:rsidP="00942F52">
      <w:pPr>
        <w:rPr>
          <w:lang w:val="es-ES"/>
        </w:rPr>
      </w:pPr>
      <w:r>
        <w:rPr>
          <w:lang w:val="es-ES"/>
        </w:rPr>
        <w:t>Este proyecto pretende automatizar la detección de actores dentro de películas. Para ello se requiere en primera instancia detectar si aparece un actor en una escena y encontrar algún rasgo característico que sirva para identificar de quien se trata y diferenciarlo del resto de actores. Para ello se puede emplear la detección facial.</w:t>
      </w:r>
    </w:p>
    <w:p w14:paraId="219E9B58" w14:textId="2896F687" w:rsidR="00942F52" w:rsidRDefault="00942F52" w:rsidP="00942F52">
      <w:pPr>
        <w:rPr>
          <w:lang w:val="es-ES"/>
        </w:rPr>
      </w:pPr>
      <w:r>
        <w:rPr>
          <w:lang w:val="es-ES"/>
        </w:rPr>
        <w:t xml:space="preserve">La detección facial es una rama de la biometría, ciencia que mide las propiedades físicas y de comportamiento de los seres vivos. </w:t>
      </w:r>
    </w:p>
    <w:p w14:paraId="0771820E" w14:textId="71066988" w:rsidR="00942F52" w:rsidRPr="00942F52" w:rsidRDefault="00942F52" w:rsidP="00942F52">
      <w:pPr>
        <w:rPr>
          <w:lang w:val="es-ES"/>
        </w:rPr>
      </w:pPr>
      <w:r>
        <w:rPr>
          <w:lang w:val="es-ES"/>
        </w:rPr>
        <w:t>La biometría nos permite identificar o verificar un individuo del resto. Las características físicas de cada individuo lo caracterizan y en la mayoría de casos no se comparten con otros individuos. El ejemplo más concreto para diferenciar dos individuos sería una comparación de ADN. En el ámbito de la tecnología cuotidiana tenemos sistemas que analizan nuestras características físicas como por ejemplo los sistemas de desbloqueo de huella dactilar de los dispositivos móviles.</w:t>
      </w:r>
    </w:p>
    <w:p w14:paraId="43E78A3F" w14:textId="6FB17D43" w:rsidR="00824D36" w:rsidRPr="002B11AA" w:rsidRDefault="009E2818">
      <w:pPr>
        <w:rPr>
          <w:sz w:val="24"/>
          <w:szCs w:val="24"/>
          <w:lang w:val="es-ES"/>
        </w:rPr>
      </w:pPr>
      <w:bookmarkStart w:id="16" w:name="_2jxsxqh" w:colFirst="0" w:colLast="0"/>
      <w:bookmarkEnd w:id="16"/>
      <w:r>
        <w:rPr>
          <w:sz w:val="24"/>
          <w:szCs w:val="24"/>
          <w:lang w:val="es-ES"/>
        </w:rPr>
        <w:t>Existen diferentes sistemas biométricos que permiten identificar y verificar individuos. Todos ellos requieren de unos requisitos para funcionar, como en el caso del análisis de ADN una muestra de sangre, una imposición intrusiva que requiere el sistema para funcionar. En el caso del ADN además se requiere de un tiempo elevado para procesar la muestra y de un coste elevado de recursos.</w:t>
      </w:r>
    </w:p>
    <w:p w14:paraId="79B8D943" w14:textId="429F36CF" w:rsidR="000A7496" w:rsidRDefault="000A7496">
      <w:pPr>
        <w:jc w:val="both"/>
        <w:rPr>
          <w:lang w:val="es-ES"/>
        </w:rPr>
      </w:pPr>
      <w:bookmarkStart w:id="17" w:name="_z337ya" w:colFirst="0" w:colLast="0"/>
      <w:bookmarkStart w:id="18" w:name="_1y810tw" w:colFirst="0" w:colLast="0"/>
      <w:bookmarkStart w:id="19" w:name="_4i7ojhp" w:colFirst="0" w:colLast="0"/>
      <w:bookmarkStart w:id="20" w:name="_2xcytpi" w:colFirst="0" w:colLast="0"/>
      <w:bookmarkEnd w:id="17"/>
      <w:bookmarkEnd w:id="18"/>
      <w:bookmarkEnd w:id="19"/>
      <w:bookmarkEnd w:id="20"/>
      <w:r>
        <w:rPr>
          <w:lang w:val="es-ES"/>
        </w:rPr>
        <w:t>Estas complejidades hacen que estos sistemas tan precisos como en el caso del análisis de ADN nos impidan realizar análisis biométricos a gran escala y en tiempos reducidos.</w:t>
      </w:r>
    </w:p>
    <w:p w14:paraId="71067A57" w14:textId="7A09B0B4" w:rsidR="000A7496" w:rsidRDefault="000A7496">
      <w:pPr>
        <w:jc w:val="both"/>
        <w:rPr>
          <w:lang w:val="es-ES"/>
        </w:rPr>
      </w:pPr>
      <w:bookmarkStart w:id="21" w:name="_31j5fdnjbuqk" w:colFirst="0" w:colLast="0"/>
      <w:bookmarkEnd w:id="21"/>
      <w:r>
        <w:rPr>
          <w:lang w:val="es-ES"/>
        </w:rPr>
        <w:t>En el caso de este trabajo de final de grado utilizamos un sistema biométrico que trabaja a partir de fotografías de caras para analizar las características de estas, requisito no intrusivo en comparación y con un coste muy pequeño ya que al tener a disposición las películas podemos extraer esta información.</w:t>
      </w:r>
    </w:p>
    <w:p w14:paraId="60CCE518" w14:textId="6723BE12" w:rsidR="000A7496" w:rsidRDefault="000A7496">
      <w:pPr>
        <w:jc w:val="both"/>
        <w:rPr>
          <w:lang w:val="es-ES"/>
        </w:rPr>
      </w:pPr>
      <w:bookmarkStart w:id="22" w:name="_1ci93xb" w:colFirst="0" w:colLast="0"/>
      <w:bookmarkEnd w:id="22"/>
      <w:r>
        <w:rPr>
          <w:lang w:val="es-ES"/>
        </w:rPr>
        <w:t>La detección facial no requiere por tanto de muestras físicas de los individuos i no requiere de la voluntad de estos para ser capturada, un claro ejemplo de esto es su aplicación en sistemas de seguridad.</w:t>
      </w:r>
    </w:p>
    <w:p w14:paraId="613F9D2B" w14:textId="42CAA84A" w:rsidR="000A7496" w:rsidRDefault="000A7496">
      <w:pPr>
        <w:jc w:val="both"/>
        <w:rPr>
          <w:lang w:val="es-ES"/>
        </w:rPr>
      </w:pPr>
      <w:r>
        <w:rPr>
          <w:lang w:val="es-ES"/>
        </w:rPr>
        <w:t>Algunos de los usos comunes de la detección de caras en seguridad son:</w:t>
      </w:r>
    </w:p>
    <w:p w14:paraId="1E9B34FB" w14:textId="6838FC06" w:rsidR="00824D36" w:rsidRPr="002B11AA" w:rsidRDefault="002C6168">
      <w:pPr>
        <w:numPr>
          <w:ilvl w:val="0"/>
          <w:numId w:val="6"/>
        </w:numPr>
        <w:spacing w:after="0"/>
        <w:jc w:val="both"/>
        <w:rPr>
          <w:lang w:val="es-ES"/>
        </w:rPr>
      </w:pPr>
      <w:bookmarkStart w:id="23" w:name="_2bn6wsx" w:colFirst="0" w:colLast="0"/>
      <w:bookmarkEnd w:id="23"/>
      <w:r w:rsidRPr="002B11AA">
        <w:rPr>
          <w:lang w:val="es-ES"/>
        </w:rPr>
        <w:t>Identificació</w:t>
      </w:r>
      <w:r w:rsidR="000A7496">
        <w:rPr>
          <w:lang w:val="es-ES"/>
        </w:rPr>
        <w:t>n</w:t>
      </w:r>
      <w:r w:rsidRPr="002B11AA">
        <w:rPr>
          <w:lang w:val="es-ES"/>
        </w:rPr>
        <w:t xml:space="preserve"> de criminal</w:t>
      </w:r>
      <w:r w:rsidR="000A7496">
        <w:rPr>
          <w:lang w:val="es-ES"/>
        </w:rPr>
        <w:t>e</w:t>
      </w:r>
      <w:r w:rsidRPr="002B11AA">
        <w:rPr>
          <w:lang w:val="es-ES"/>
        </w:rPr>
        <w:t>s</w:t>
      </w:r>
    </w:p>
    <w:p w14:paraId="434C31AA" w14:textId="1F6825B1" w:rsidR="00824D36" w:rsidRPr="002B11AA" w:rsidRDefault="002C6168">
      <w:pPr>
        <w:numPr>
          <w:ilvl w:val="0"/>
          <w:numId w:val="6"/>
        </w:numPr>
        <w:spacing w:after="0"/>
        <w:jc w:val="both"/>
        <w:rPr>
          <w:lang w:val="es-ES"/>
        </w:rPr>
      </w:pPr>
      <w:bookmarkStart w:id="24" w:name="_qsh70q" w:colFirst="0" w:colLast="0"/>
      <w:bookmarkEnd w:id="24"/>
      <w:r w:rsidRPr="002B11AA">
        <w:rPr>
          <w:lang w:val="es-ES"/>
        </w:rPr>
        <w:t>Registr</w:t>
      </w:r>
      <w:r w:rsidR="000A7496">
        <w:rPr>
          <w:lang w:val="es-ES"/>
        </w:rPr>
        <w:t>o</w:t>
      </w:r>
      <w:r w:rsidRPr="002B11AA">
        <w:rPr>
          <w:lang w:val="es-ES"/>
        </w:rPr>
        <w:t xml:space="preserve"> d</w:t>
      </w:r>
      <w:r w:rsidR="000A7496">
        <w:rPr>
          <w:lang w:val="es-ES"/>
        </w:rPr>
        <w:t xml:space="preserve">e </w:t>
      </w:r>
      <w:r w:rsidR="000A7496" w:rsidRPr="002B11AA">
        <w:rPr>
          <w:lang w:val="es-ES"/>
        </w:rPr>
        <w:t>asistencia</w:t>
      </w:r>
      <w:r w:rsidRPr="002B11AA">
        <w:rPr>
          <w:lang w:val="es-ES"/>
        </w:rPr>
        <w:t xml:space="preserve"> de persones a event</w:t>
      </w:r>
      <w:r w:rsidR="000A7496">
        <w:rPr>
          <w:lang w:val="es-ES"/>
        </w:rPr>
        <w:t>o</w:t>
      </w:r>
      <w:r w:rsidRPr="002B11AA">
        <w:rPr>
          <w:lang w:val="es-ES"/>
        </w:rPr>
        <w:t xml:space="preserve">s o en </w:t>
      </w:r>
      <w:r w:rsidR="000A7496" w:rsidRPr="002B11AA">
        <w:rPr>
          <w:lang w:val="es-ES"/>
        </w:rPr>
        <w:t>ámbit</w:t>
      </w:r>
      <w:r w:rsidR="000A7496">
        <w:rPr>
          <w:lang w:val="es-ES"/>
        </w:rPr>
        <w:t>o</w:t>
      </w:r>
      <w:r w:rsidR="000A7496" w:rsidRPr="002B11AA">
        <w:rPr>
          <w:lang w:val="es-ES"/>
        </w:rPr>
        <w:t>s</w:t>
      </w:r>
      <w:r w:rsidRPr="002B11AA">
        <w:rPr>
          <w:lang w:val="es-ES"/>
        </w:rPr>
        <w:t xml:space="preserve"> laboral</w:t>
      </w:r>
      <w:r w:rsidR="000A7496">
        <w:rPr>
          <w:lang w:val="es-ES"/>
        </w:rPr>
        <w:t>e</w:t>
      </w:r>
      <w:r w:rsidRPr="002B11AA">
        <w:rPr>
          <w:lang w:val="es-ES"/>
        </w:rPr>
        <w:t>s.</w:t>
      </w:r>
    </w:p>
    <w:p w14:paraId="5D1A0E3D" w14:textId="31CFF702" w:rsidR="00824D36" w:rsidRDefault="000A7496">
      <w:pPr>
        <w:numPr>
          <w:ilvl w:val="0"/>
          <w:numId w:val="6"/>
        </w:numPr>
        <w:jc w:val="both"/>
        <w:rPr>
          <w:lang w:val="es-ES"/>
        </w:rPr>
      </w:pPr>
      <w:bookmarkStart w:id="25" w:name="_3as4poj" w:colFirst="0" w:colLast="0"/>
      <w:bookmarkEnd w:id="25"/>
      <w:r w:rsidRPr="002B11AA">
        <w:rPr>
          <w:lang w:val="es-ES"/>
        </w:rPr>
        <w:t>Verificación</w:t>
      </w:r>
      <w:r w:rsidR="002C6168" w:rsidRPr="002B11AA">
        <w:rPr>
          <w:lang w:val="es-ES"/>
        </w:rPr>
        <w:t xml:space="preserve"> d</w:t>
      </w:r>
      <w:r>
        <w:rPr>
          <w:lang w:val="es-ES"/>
        </w:rPr>
        <w:t xml:space="preserve">e </w:t>
      </w:r>
      <w:r w:rsidRPr="002B11AA">
        <w:rPr>
          <w:lang w:val="es-ES"/>
        </w:rPr>
        <w:t>identidad</w:t>
      </w:r>
      <w:r w:rsidR="002C6168" w:rsidRPr="002B11AA">
        <w:rPr>
          <w:lang w:val="es-ES"/>
        </w:rPr>
        <w:t xml:space="preserve"> </w:t>
      </w:r>
      <w:r>
        <w:rPr>
          <w:lang w:val="es-ES"/>
        </w:rPr>
        <w:t>en</w:t>
      </w:r>
      <w:r w:rsidR="002C6168" w:rsidRPr="002B11AA">
        <w:rPr>
          <w:lang w:val="es-ES"/>
        </w:rPr>
        <w:t xml:space="preserve"> </w:t>
      </w:r>
      <w:r w:rsidRPr="002B11AA">
        <w:rPr>
          <w:lang w:val="es-ES"/>
        </w:rPr>
        <w:t>aeropuertos</w:t>
      </w:r>
      <w:r w:rsidR="002C6168" w:rsidRPr="002B11AA">
        <w:rPr>
          <w:lang w:val="es-ES"/>
        </w:rPr>
        <w:t xml:space="preserve">, </w:t>
      </w:r>
      <w:r>
        <w:rPr>
          <w:lang w:val="es-ES"/>
        </w:rPr>
        <w:t>a</w:t>
      </w:r>
      <w:r w:rsidR="002C6168" w:rsidRPr="002B11AA">
        <w:rPr>
          <w:lang w:val="es-ES"/>
        </w:rPr>
        <w:t>duan</w:t>
      </w:r>
      <w:r>
        <w:rPr>
          <w:lang w:val="es-ES"/>
        </w:rPr>
        <w:t>a</w:t>
      </w:r>
      <w:r w:rsidR="002C6168" w:rsidRPr="002B11AA">
        <w:rPr>
          <w:lang w:val="es-ES"/>
        </w:rPr>
        <w:t xml:space="preserve">s, entre </w:t>
      </w:r>
      <w:r>
        <w:rPr>
          <w:lang w:val="es-ES"/>
        </w:rPr>
        <w:t>otros</w:t>
      </w:r>
      <w:r w:rsidR="002C6168" w:rsidRPr="002B11AA">
        <w:rPr>
          <w:lang w:val="es-ES"/>
        </w:rPr>
        <w:t>.</w:t>
      </w:r>
    </w:p>
    <w:p w14:paraId="18B4F0CD" w14:textId="77777777" w:rsidR="000A7496" w:rsidRDefault="000A7496">
      <w:pPr>
        <w:rPr>
          <w:lang w:val="es-ES"/>
        </w:rPr>
      </w:pPr>
      <w:r>
        <w:rPr>
          <w:lang w:val="es-ES"/>
        </w:rPr>
        <w:br w:type="page"/>
      </w:r>
    </w:p>
    <w:p w14:paraId="1243D73B" w14:textId="213F693C" w:rsidR="000A7496" w:rsidRPr="002B11AA" w:rsidRDefault="000A7496" w:rsidP="000A7496">
      <w:pPr>
        <w:jc w:val="both"/>
        <w:rPr>
          <w:lang w:val="es-ES"/>
        </w:rPr>
      </w:pPr>
      <w:r>
        <w:rPr>
          <w:lang w:val="es-ES"/>
        </w:rPr>
        <w:lastRenderedPageBreak/>
        <w:t xml:space="preserve">Diversas tareas en el ámbito del procesamiento de imagen en caras son: </w:t>
      </w:r>
    </w:p>
    <w:p w14:paraId="7F2CC2C9" w14:textId="04CBC680" w:rsidR="00824D36" w:rsidRDefault="00E51122">
      <w:pPr>
        <w:numPr>
          <w:ilvl w:val="0"/>
          <w:numId w:val="7"/>
        </w:numPr>
        <w:spacing w:after="0"/>
        <w:jc w:val="both"/>
        <w:rPr>
          <w:lang w:val="es-ES"/>
        </w:rPr>
      </w:pPr>
      <w:bookmarkStart w:id="26" w:name="_1pxezwc" w:colFirst="0" w:colLast="0"/>
      <w:bookmarkStart w:id="27" w:name="_49x2ik5" w:colFirst="0" w:colLast="0"/>
      <w:bookmarkEnd w:id="26"/>
      <w:bookmarkEnd w:id="27"/>
      <w:r w:rsidRPr="002B11AA">
        <w:rPr>
          <w:lang w:val="es-ES"/>
        </w:rPr>
        <w:t>Detección</w:t>
      </w:r>
      <w:r w:rsidR="002C6168" w:rsidRPr="002B11AA">
        <w:rPr>
          <w:lang w:val="es-ES"/>
        </w:rPr>
        <w:t xml:space="preserve"> de car</w:t>
      </w:r>
      <w:r>
        <w:rPr>
          <w:lang w:val="es-ES"/>
        </w:rPr>
        <w:t>a</w:t>
      </w:r>
      <w:r w:rsidR="002C6168" w:rsidRPr="002B11AA">
        <w:rPr>
          <w:lang w:val="es-ES"/>
        </w:rPr>
        <w:t>s</w:t>
      </w:r>
    </w:p>
    <w:p w14:paraId="1DBE9980" w14:textId="3207A3DC" w:rsidR="00E51122" w:rsidRPr="002B11AA" w:rsidRDefault="00E51122" w:rsidP="00E51122">
      <w:pPr>
        <w:numPr>
          <w:ilvl w:val="1"/>
          <w:numId w:val="7"/>
        </w:numPr>
        <w:spacing w:after="0"/>
        <w:jc w:val="both"/>
        <w:rPr>
          <w:lang w:val="es-ES"/>
        </w:rPr>
      </w:pPr>
      <w:r>
        <w:rPr>
          <w:lang w:val="es-ES"/>
        </w:rPr>
        <w:t>La capacidad del modelo para encontrar una cara dentro del contexto de una imagen.</w:t>
      </w:r>
    </w:p>
    <w:p w14:paraId="05785D48" w14:textId="2AF6AF59" w:rsidR="00824D36" w:rsidRDefault="00E51122">
      <w:pPr>
        <w:numPr>
          <w:ilvl w:val="0"/>
          <w:numId w:val="7"/>
        </w:numPr>
        <w:spacing w:after="0"/>
        <w:jc w:val="both"/>
        <w:rPr>
          <w:lang w:val="es-ES"/>
        </w:rPr>
      </w:pPr>
      <w:bookmarkStart w:id="28" w:name="_2p2csry" w:colFirst="0" w:colLast="0"/>
      <w:bookmarkStart w:id="29" w:name="_147n2zr" w:colFirst="0" w:colLast="0"/>
      <w:bookmarkEnd w:id="28"/>
      <w:bookmarkEnd w:id="29"/>
      <w:r w:rsidRPr="002B11AA">
        <w:rPr>
          <w:lang w:val="es-ES"/>
        </w:rPr>
        <w:t>Verificación</w:t>
      </w:r>
      <w:r w:rsidR="002C6168" w:rsidRPr="002B11AA">
        <w:rPr>
          <w:lang w:val="es-ES"/>
        </w:rPr>
        <w:t xml:space="preserve"> de car</w:t>
      </w:r>
      <w:r>
        <w:rPr>
          <w:lang w:val="es-ES"/>
        </w:rPr>
        <w:t>a</w:t>
      </w:r>
      <w:r w:rsidR="002C6168" w:rsidRPr="002B11AA">
        <w:rPr>
          <w:lang w:val="es-ES"/>
        </w:rPr>
        <w:t>s</w:t>
      </w:r>
    </w:p>
    <w:p w14:paraId="147053FA" w14:textId="34526C7F" w:rsidR="00E51122" w:rsidRPr="002B11AA" w:rsidRDefault="00E51122" w:rsidP="00E51122">
      <w:pPr>
        <w:numPr>
          <w:ilvl w:val="1"/>
          <w:numId w:val="7"/>
        </w:numPr>
        <w:spacing w:after="0"/>
        <w:jc w:val="both"/>
        <w:rPr>
          <w:lang w:val="es-ES"/>
        </w:rPr>
      </w:pPr>
      <w:r>
        <w:rPr>
          <w:lang w:val="es-ES"/>
        </w:rPr>
        <w:t>La capacidad de discernir si dos caras pertenecen a la misma persona.</w:t>
      </w:r>
    </w:p>
    <w:p w14:paraId="7CC6EB1A" w14:textId="60512B8E" w:rsidR="00824D36" w:rsidRDefault="00E51122">
      <w:pPr>
        <w:numPr>
          <w:ilvl w:val="0"/>
          <w:numId w:val="7"/>
        </w:numPr>
        <w:spacing w:after="0"/>
        <w:jc w:val="both"/>
        <w:rPr>
          <w:lang w:val="es-ES"/>
        </w:rPr>
      </w:pPr>
      <w:bookmarkStart w:id="30" w:name="_3o7alnk" w:colFirst="0" w:colLast="0"/>
      <w:bookmarkStart w:id="31" w:name="_23ckvvd" w:colFirst="0" w:colLast="0"/>
      <w:bookmarkEnd w:id="30"/>
      <w:bookmarkEnd w:id="31"/>
      <w:r>
        <w:rPr>
          <w:lang w:val="es-ES"/>
        </w:rPr>
        <w:t>Reconocimiento</w:t>
      </w:r>
      <w:r w:rsidR="002C6168" w:rsidRPr="002B11AA">
        <w:rPr>
          <w:lang w:val="es-ES"/>
        </w:rPr>
        <w:t xml:space="preserve"> de car</w:t>
      </w:r>
      <w:r>
        <w:rPr>
          <w:lang w:val="es-ES"/>
        </w:rPr>
        <w:t>a</w:t>
      </w:r>
      <w:r w:rsidR="002C6168" w:rsidRPr="002B11AA">
        <w:rPr>
          <w:lang w:val="es-ES"/>
        </w:rPr>
        <w:t>s</w:t>
      </w:r>
    </w:p>
    <w:p w14:paraId="77EDE766" w14:textId="7CD330BB" w:rsidR="00E51122" w:rsidRPr="002B11AA" w:rsidRDefault="00E51122" w:rsidP="00E51122">
      <w:pPr>
        <w:numPr>
          <w:ilvl w:val="1"/>
          <w:numId w:val="7"/>
        </w:numPr>
        <w:spacing w:after="0"/>
        <w:jc w:val="both"/>
        <w:rPr>
          <w:lang w:val="es-ES"/>
        </w:rPr>
      </w:pPr>
      <w:r>
        <w:rPr>
          <w:lang w:val="es-ES"/>
        </w:rPr>
        <w:t>La capacidad de decir a quien pertenece una cara, por lo tanto identificando a ese individuo.</w:t>
      </w:r>
    </w:p>
    <w:p w14:paraId="1C365792" w14:textId="77E95856" w:rsidR="00824D36" w:rsidRDefault="002C6168">
      <w:pPr>
        <w:numPr>
          <w:ilvl w:val="0"/>
          <w:numId w:val="7"/>
        </w:numPr>
        <w:spacing w:after="0"/>
        <w:jc w:val="both"/>
        <w:rPr>
          <w:lang w:val="es-ES"/>
        </w:rPr>
      </w:pPr>
      <w:bookmarkStart w:id="32" w:name="_ihv636" w:colFirst="0" w:colLast="0"/>
      <w:bookmarkStart w:id="33" w:name="_32hioqz" w:colFirst="0" w:colLast="0"/>
      <w:bookmarkEnd w:id="32"/>
      <w:bookmarkEnd w:id="33"/>
      <w:r w:rsidRPr="002B11AA">
        <w:rPr>
          <w:lang w:val="es-ES"/>
        </w:rPr>
        <w:t>Clustering de car</w:t>
      </w:r>
      <w:r w:rsidR="00E51122">
        <w:rPr>
          <w:lang w:val="es-ES"/>
        </w:rPr>
        <w:t>a</w:t>
      </w:r>
      <w:r w:rsidRPr="002B11AA">
        <w:rPr>
          <w:lang w:val="es-ES"/>
        </w:rPr>
        <w:t xml:space="preserve">s </w:t>
      </w:r>
    </w:p>
    <w:p w14:paraId="4D017FBA" w14:textId="3D831B3E" w:rsidR="00E51122" w:rsidRDefault="00E51122" w:rsidP="00E51122">
      <w:pPr>
        <w:numPr>
          <w:ilvl w:val="1"/>
          <w:numId w:val="7"/>
        </w:numPr>
        <w:spacing w:after="0"/>
        <w:jc w:val="both"/>
        <w:rPr>
          <w:lang w:val="es-ES"/>
        </w:rPr>
      </w:pPr>
      <w:r>
        <w:rPr>
          <w:lang w:val="es-ES"/>
        </w:rPr>
        <w:t>La capacidad de encontrar caras con características parecidas dentro de un gripo de caras.</w:t>
      </w:r>
    </w:p>
    <w:p w14:paraId="2BDE3F77" w14:textId="77777777" w:rsidR="00E51122" w:rsidRDefault="00E51122" w:rsidP="00E51122">
      <w:pPr>
        <w:spacing w:after="0"/>
        <w:jc w:val="both"/>
        <w:rPr>
          <w:lang w:val="es-ES"/>
        </w:rPr>
      </w:pPr>
    </w:p>
    <w:p w14:paraId="69B8E5F3" w14:textId="5EDF21EA" w:rsidR="00E51122" w:rsidRDefault="00E51122" w:rsidP="00E51122">
      <w:pPr>
        <w:spacing w:after="0"/>
        <w:jc w:val="both"/>
        <w:rPr>
          <w:lang w:val="es-ES"/>
        </w:rPr>
      </w:pPr>
      <w:r>
        <w:rPr>
          <w:lang w:val="es-ES"/>
        </w:rPr>
        <w:t>En este trabajo de final de grado se utilizara la detección de caras conjuntamente con el reconocimiento de caras para localizar los actores dentro de las películas y decir a quien pertenecen esas caras.</w:t>
      </w:r>
    </w:p>
    <w:p w14:paraId="78AC2C20" w14:textId="55EC690C" w:rsidR="00E51122" w:rsidRDefault="00E51122" w:rsidP="00BF2198">
      <w:pPr>
        <w:spacing w:after="0"/>
        <w:jc w:val="both"/>
        <w:rPr>
          <w:lang w:val="es-ES"/>
        </w:rPr>
      </w:pPr>
      <w:r>
        <w:rPr>
          <w:lang w:val="es-ES"/>
        </w:rPr>
        <w:t>A continuación se dará una visión global del estado del arte de estos dos procedimientos.</w:t>
      </w:r>
      <w:bookmarkStart w:id="34" w:name="_1hmsyys" w:colFirst="0" w:colLast="0"/>
      <w:bookmarkStart w:id="35" w:name="_2grqrue" w:colFirst="0" w:colLast="0"/>
      <w:bookmarkEnd w:id="34"/>
      <w:bookmarkEnd w:id="35"/>
    </w:p>
    <w:p w14:paraId="179A35F9" w14:textId="77777777" w:rsidR="00BF2198" w:rsidRDefault="00BF2198" w:rsidP="00BF2198">
      <w:pPr>
        <w:spacing w:after="0"/>
        <w:jc w:val="both"/>
        <w:rPr>
          <w:lang w:val="es-ES"/>
        </w:rPr>
      </w:pPr>
    </w:p>
    <w:p w14:paraId="47F217CB" w14:textId="47AC4ACB" w:rsidR="00824D36" w:rsidRDefault="002C6168">
      <w:pPr>
        <w:pStyle w:val="Ttulo2"/>
        <w:rPr>
          <w:lang w:val="es-ES"/>
        </w:rPr>
      </w:pPr>
      <w:bookmarkStart w:id="36" w:name="_Toc7627768"/>
      <w:r w:rsidRPr="002B11AA">
        <w:rPr>
          <w:lang w:val="es-ES"/>
        </w:rPr>
        <w:t xml:space="preserve">2.1 </w:t>
      </w:r>
      <w:r w:rsidR="00E51122" w:rsidRPr="002B11AA">
        <w:rPr>
          <w:lang w:val="es-ES"/>
        </w:rPr>
        <w:t>Detección</w:t>
      </w:r>
      <w:r w:rsidRPr="002B11AA">
        <w:rPr>
          <w:lang w:val="es-ES"/>
        </w:rPr>
        <w:t xml:space="preserve"> de car</w:t>
      </w:r>
      <w:r w:rsidR="00E51122">
        <w:rPr>
          <w:lang w:val="es-ES"/>
        </w:rPr>
        <w:t>a</w:t>
      </w:r>
      <w:r w:rsidRPr="002B11AA">
        <w:rPr>
          <w:lang w:val="es-ES"/>
        </w:rPr>
        <w:t>s</w:t>
      </w:r>
      <w:bookmarkEnd w:id="36"/>
    </w:p>
    <w:p w14:paraId="37BE2257" w14:textId="77777777" w:rsidR="00E51122" w:rsidRDefault="00E51122" w:rsidP="00E51122">
      <w:pPr>
        <w:rPr>
          <w:lang w:val="es-ES"/>
        </w:rPr>
      </w:pPr>
    </w:p>
    <w:p w14:paraId="14384038" w14:textId="070110F2" w:rsidR="00E51122" w:rsidRPr="00E51122" w:rsidRDefault="00E51122" w:rsidP="00E51122">
      <w:pPr>
        <w:rPr>
          <w:lang w:val="es-ES"/>
        </w:rPr>
      </w:pPr>
      <w:r>
        <w:rPr>
          <w:lang w:val="es-ES"/>
        </w:rPr>
        <w:t xml:space="preserve">La detección facial se ocupa de encontrar una cara dentro de una imagen digital, si es que hay alguna </w:t>
      </w:r>
      <w:r w:rsidRPr="00E51122">
        <w:rPr>
          <w:b/>
          <w:lang w:val="es-ES"/>
        </w:rPr>
        <w:t>[3]</w:t>
      </w:r>
      <w:r>
        <w:rPr>
          <w:lang w:val="es-ES"/>
        </w:rPr>
        <w:t>. Es un requisito previo de cualquier sistema automático que requiera localizar caras dentro de imágenes. La detección facial está especialmente diseñada para funcionar con imágenes singulares, pero para este proyecto se utilizara para extraer caras de secuencias de video, consiguiendo una muestra de caras más grande y precisa de los diferentes actores que aparecen en las películas.</w:t>
      </w:r>
    </w:p>
    <w:p w14:paraId="4EF3C584" w14:textId="075C7A34" w:rsidR="00E51122" w:rsidRDefault="00E51122">
      <w:pPr>
        <w:jc w:val="both"/>
        <w:rPr>
          <w:lang w:val="es-ES"/>
        </w:rPr>
      </w:pPr>
      <w:r>
        <w:rPr>
          <w:lang w:val="es-ES"/>
        </w:rPr>
        <w:t>La detección facial es el proceso que se estudia en  el ámbito de la computación de información y tiene un recorrido extenso en la historia. Se podría decir que, desde que existen imágenes digitales, se ha analizado la información que contienen.</w:t>
      </w:r>
    </w:p>
    <w:p w14:paraId="01C8D5D7" w14:textId="6763BC21" w:rsidR="00E51122" w:rsidRDefault="00E51122">
      <w:pPr>
        <w:jc w:val="both"/>
        <w:rPr>
          <w:u w:val="single"/>
          <w:lang w:val="es-ES"/>
        </w:rPr>
      </w:pPr>
      <w:r>
        <w:rPr>
          <w:lang w:val="es-ES"/>
        </w:rPr>
        <w:t xml:space="preserve">Los métodos de detección clásicos están basados en estudios como </w:t>
      </w:r>
      <w:r w:rsidRPr="00E51122">
        <w:rPr>
          <w:b/>
          <w:i/>
          <w:lang w:val="es-ES"/>
        </w:rPr>
        <w:t>“detección rápida de objetos mediante características sencillas”</w:t>
      </w:r>
      <w:r>
        <w:rPr>
          <w:lang w:val="es-ES"/>
        </w:rPr>
        <w:t xml:space="preserve"> </w:t>
      </w:r>
      <w:r>
        <w:rPr>
          <w:b/>
          <w:lang w:val="es-ES"/>
        </w:rPr>
        <w:t>Viola, P.</w:t>
      </w:r>
      <w:r w:rsidRPr="002B11AA">
        <w:rPr>
          <w:b/>
          <w:lang w:val="es-ES"/>
        </w:rPr>
        <w:t xml:space="preserve"> Jones, M 2004 [5]</w:t>
      </w:r>
      <w:r w:rsidR="009C4392">
        <w:rPr>
          <w:b/>
          <w:lang w:val="es-ES"/>
        </w:rPr>
        <w:t xml:space="preserve"> </w:t>
      </w:r>
      <w:r w:rsidR="009C4392">
        <w:rPr>
          <w:lang w:val="es-ES"/>
        </w:rPr>
        <w:t>donde se analizan caras mediante el uso de filtros secuenciales que permiten encontrar las diferencias de contraste en intensidad de secciones de caras para poder generar unos vectores representativos que las caractericen. Es un sistema en cascada por etapas que trabaja la información por bloques de menor a mayor precisión.</w:t>
      </w:r>
    </w:p>
    <w:p w14:paraId="787CB87B" w14:textId="15E12A2D" w:rsidR="009C4392" w:rsidRPr="009C4392" w:rsidRDefault="009C4392">
      <w:pPr>
        <w:jc w:val="both"/>
        <w:rPr>
          <w:lang w:val="es-ES"/>
        </w:rPr>
      </w:pPr>
      <w:r>
        <w:rPr>
          <w:lang w:val="es-ES"/>
        </w:rPr>
        <w:t>Estos modelos han ido evolucionando y actualmente los más utilizados son:</w:t>
      </w:r>
    </w:p>
    <w:p w14:paraId="19AAC435" w14:textId="77777777" w:rsidR="00824D36" w:rsidRPr="009C4392" w:rsidRDefault="002C6168">
      <w:pPr>
        <w:numPr>
          <w:ilvl w:val="0"/>
          <w:numId w:val="1"/>
        </w:numPr>
        <w:spacing w:after="0"/>
        <w:jc w:val="both"/>
        <w:rPr>
          <w:color w:val="212121"/>
          <w:highlight w:val="white"/>
          <w:lang w:val="es-ES"/>
        </w:rPr>
      </w:pPr>
      <w:commentRangeStart w:id="37"/>
      <w:r w:rsidRPr="002B11AA">
        <w:rPr>
          <w:color w:val="212121"/>
          <w:highlight w:val="white"/>
          <w:lang w:val="es-ES"/>
        </w:rPr>
        <w:t xml:space="preserve">MTCNN </w:t>
      </w:r>
      <w:r w:rsidRPr="002B11AA">
        <w:rPr>
          <w:b/>
          <w:color w:val="212121"/>
          <w:highlight w:val="white"/>
          <w:lang w:val="es-ES"/>
        </w:rPr>
        <w:t>[4]</w:t>
      </w:r>
    </w:p>
    <w:p w14:paraId="027819A2" w14:textId="68B4A79D" w:rsidR="009C4392" w:rsidRPr="002B11AA" w:rsidRDefault="009C4392" w:rsidP="009C4392">
      <w:pPr>
        <w:numPr>
          <w:ilvl w:val="1"/>
          <w:numId w:val="1"/>
        </w:numPr>
        <w:spacing w:after="0"/>
        <w:jc w:val="both"/>
        <w:rPr>
          <w:color w:val="212121"/>
          <w:highlight w:val="white"/>
          <w:lang w:val="es-ES"/>
        </w:rPr>
      </w:pPr>
      <w:r>
        <w:rPr>
          <w:color w:val="212121"/>
          <w:highlight w:val="white"/>
          <w:lang w:val="es-ES"/>
        </w:rPr>
        <w:t>Sistema que aprovecha las redes neuronales convolucionales para localizar patrones dentro de imágenes que pertenecen a elementos faciales y explota el uso de un sistema en cascada por etapas que trabaja por bloques la información de menor a mayor precisión.</w:t>
      </w:r>
    </w:p>
    <w:p w14:paraId="7A12B538" w14:textId="77777777" w:rsidR="00824D36" w:rsidRPr="002B11AA" w:rsidRDefault="002C6168">
      <w:pPr>
        <w:numPr>
          <w:ilvl w:val="0"/>
          <w:numId w:val="1"/>
        </w:numPr>
        <w:jc w:val="both"/>
        <w:rPr>
          <w:color w:val="212121"/>
          <w:highlight w:val="white"/>
          <w:lang w:val="es-ES"/>
        </w:rPr>
      </w:pPr>
      <w:r w:rsidRPr="002B11AA">
        <w:rPr>
          <w:color w:val="212121"/>
          <w:highlight w:val="white"/>
          <w:lang w:val="es-ES"/>
        </w:rPr>
        <w:t xml:space="preserve">SSH </w:t>
      </w:r>
      <w:r w:rsidRPr="002B11AA">
        <w:rPr>
          <w:b/>
          <w:color w:val="212121"/>
          <w:highlight w:val="white"/>
          <w:lang w:val="es-ES"/>
        </w:rPr>
        <w:t>[6]</w:t>
      </w:r>
    </w:p>
    <w:p w14:paraId="3ABF2865" w14:textId="576BF827" w:rsidR="00824D36" w:rsidRPr="002B11AA" w:rsidRDefault="002C6168">
      <w:pPr>
        <w:numPr>
          <w:ilvl w:val="1"/>
          <w:numId w:val="1"/>
        </w:numPr>
        <w:jc w:val="both"/>
        <w:rPr>
          <w:color w:val="212121"/>
          <w:highlight w:val="white"/>
          <w:lang w:val="es-ES"/>
        </w:rPr>
      </w:pPr>
      <w:r w:rsidRPr="002B11AA">
        <w:rPr>
          <w:color w:val="212121"/>
          <w:highlight w:val="white"/>
          <w:lang w:val="es-ES"/>
        </w:rPr>
        <w:lastRenderedPageBreak/>
        <w:t xml:space="preserve">Sistema </w:t>
      </w:r>
      <w:proofErr w:type="spellStart"/>
      <w:r w:rsidRPr="002B11AA">
        <w:rPr>
          <w:color w:val="212121"/>
          <w:highlight w:val="white"/>
          <w:lang w:val="es-ES"/>
        </w:rPr>
        <w:t>més</w:t>
      </w:r>
      <w:proofErr w:type="spellEnd"/>
      <w:r w:rsidRPr="002B11AA">
        <w:rPr>
          <w:color w:val="212121"/>
          <w:highlight w:val="white"/>
          <w:lang w:val="es-ES"/>
        </w:rPr>
        <w:t xml:space="preserve"> </w:t>
      </w:r>
      <w:proofErr w:type="spellStart"/>
      <w:ins w:id="38" w:author="Microsoft Office User" w:date="2019-03-26T13:56:00Z">
        <w:r w:rsidRPr="002B11AA">
          <w:rPr>
            <w:color w:val="212121"/>
            <w:highlight w:val="white"/>
            <w:lang w:val="es-ES"/>
          </w:rPr>
          <w:t>costós</w:t>
        </w:r>
        <w:proofErr w:type="spellEnd"/>
        <w:r w:rsidRPr="002B11AA">
          <w:rPr>
            <w:color w:val="212121"/>
            <w:highlight w:val="white"/>
            <w:lang w:val="es-ES"/>
          </w:rPr>
          <w:t xml:space="preserve"> </w:t>
        </w:r>
      </w:ins>
      <w:proofErr w:type="spellStart"/>
      <w:r w:rsidRPr="002B11AA">
        <w:rPr>
          <w:color w:val="212121"/>
          <w:highlight w:val="white"/>
          <w:lang w:val="es-ES"/>
        </w:rPr>
        <w:t>computacionalment</w:t>
      </w:r>
      <w:proofErr w:type="spellEnd"/>
      <w:r w:rsidRPr="002B11AA">
        <w:rPr>
          <w:color w:val="212121"/>
          <w:highlight w:val="white"/>
          <w:lang w:val="es-ES"/>
        </w:rPr>
        <w:t xml:space="preserve"> que presenta </w:t>
      </w:r>
      <w:proofErr w:type="spellStart"/>
      <w:r w:rsidRPr="002B11AA">
        <w:rPr>
          <w:color w:val="212121"/>
          <w:highlight w:val="white"/>
          <w:lang w:val="es-ES"/>
        </w:rPr>
        <w:t>millors</w:t>
      </w:r>
      <w:proofErr w:type="spellEnd"/>
      <w:r w:rsidRPr="002B11AA">
        <w:rPr>
          <w:color w:val="212121"/>
          <w:highlight w:val="white"/>
          <w:lang w:val="es-ES"/>
        </w:rPr>
        <w:t xml:space="preserve"> </w:t>
      </w:r>
      <w:proofErr w:type="spellStart"/>
      <w:r w:rsidRPr="002B11AA">
        <w:rPr>
          <w:color w:val="212121"/>
          <w:highlight w:val="white"/>
          <w:lang w:val="es-ES"/>
        </w:rPr>
        <w:t>resultats</w:t>
      </w:r>
      <w:proofErr w:type="spellEnd"/>
      <w:r w:rsidRPr="002B11AA">
        <w:rPr>
          <w:color w:val="212121"/>
          <w:highlight w:val="white"/>
          <w:lang w:val="es-ES"/>
        </w:rPr>
        <w:t xml:space="preserve"> que </w:t>
      </w:r>
      <w:proofErr w:type="spellStart"/>
      <w:r w:rsidRPr="002B11AA">
        <w:rPr>
          <w:color w:val="212121"/>
          <w:highlight w:val="white"/>
          <w:lang w:val="es-ES"/>
        </w:rPr>
        <w:t>els</w:t>
      </w:r>
      <w:proofErr w:type="spellEnd"/>
      <w:r w:rsidRPr="002B11AA">
        <w:rPr>
          <w:color w:val="212121"/>
          <w:highlight w:val="white"/>
          <w:lang w:val="es-ES"/>
        </w:rPr>
        <w:t xml:space="preserve"> </w:t>
      </w:r>
      <w:proofErr w:type="spellStart"/>
      <w:r w:rsidRPr="002B11AA">
        <w:rPr>
          <w:color w:val="212121"/>
          <w:highlight w:val="white"/>
          <w:lang w:val="es-ES"/>
        </w:rPr>
        <w:t>anteriors</w:t>
      </w:r>
      <w:proofErr w:type="spellEnd"/>
      <w:ins w:id="39" w:author="Microsoft Office User" w:date="2019-03-26T13:56:00Z">
        <w:r w:rsidRPr="002B11AA">
          <w:rPr>
            <w:color w:val="212121"/>
            <w:highlight w:val="white"/>
            <w:lang w:val="es-ES"/>
          </w:rPr>
          <w:t xml:space="preserve"> </w:t>
        </w:r>
        <w:proofErr w:type="spellStart"/>
        <w:r w:rsidRPr="002B11AA">
          <w:rPr>
            <w:color w:val="212121"/>
            <w:highlight w:val="white"/>
            <w:lang w:val="es-ES"/>
          </w:rPr>
          <w:t>degut</w:t>
        </w:r>
        <w:proofErr w:type="spellEnd"/>
        <w:r w:rsidRPr="002B11AA">
          <w:rPr>
            <w:color w:val="212121"/>
            <w:highlight w:val="white"/>
            <w:lang w:val="es-ES"/>
          </w:rPr>
          <w:t xml:space="preserve"> a que </w:t>
        </w:r>
        <w:proofErr w:type="spellStart"/>
        <w:r w:rsidRPr="002B11AA">
          <w:rPr>
            <w:color w:val="212121"/>
            <w:highlight w:val="white"/>
            <w:lang w:val="es-ES"/>
          </w:rPr>
          <w:t>es</w:t>
        </w:r>
        <w:proofErr w:type="spellEnd"/>
        <w:r w:rsidRPr="002B11AA">
          <w:rPr>
            <w:color w:val="212121"/>
            <w:highlight w:val="white"/>
            <w:lang w:val="es-ES"/>
          </w:rPr>
          <w:t xml:space="preserve"> basa en </w:t>
        </w:r>
      </w:ins>
      <w:ins w:id="40" w:author="Microsoft Office User" w:date="2019-03-28T14:15:00Z">
        <w:r w:rsidR="00E328E2" w:rsidRPr="002B11AA">
          <w:rPr>
            <w:color w:val="212121"/>
            <w:highlight w:val="white"/>
            <w:lang w:val="es-ES"/>
          </w:rPr>
          <w:t xml:space="preserve">un </w:t>
        </w:r>
      </w:ins>
      <w:proofErr w:type="spellStart"/>
      <w:ins w:id="41" w:author="Microsoft Office User" w:date="2019-03-26T13:56:00Z">
        <w:r w:rsidRPr="002B11AA">
          <w:rPr>
            <w:color w:val="212121"/>
            <w:highlight w:val="white"/>
            <w:lang w:val="es-ES"/>
          </w:rPr>
          <w:t>mètode</w:t>
        </w:r>
        <w:proofErr w:type="spellEnd"/>
        <w:r w:rsidRPr="002B11AA">
          <w:rPr>
            <w:color w:val="212121"/>
            <w:highlight w:val="white"/>
            <w:lang w:val="es-ES"/>
          </w:rPr>
          <w:t xml:space="preserve"> de </w:t>
        </w:r>
        <w:proofErr w:type="spellStart"/>
        <w:r w:rsidRPr="002B11AA">
          <w:rPr>
            <w:color w:val="212121"/>
            <w:highlight w:val="white"/>
            <w:lang w:val="es-ES"/>
          </w:rPr>
          <w:t>detecció</w:t>
        </w:r>
        <w:proofErr w:type="spellEnd"/>
        <w:r w:rsidRPr="002B11AA">
          <w:rPr>
            <w:color w:val="212121"/>
            <w:highlight w:val="white"/>
            <w:lang w:val="es-ES"/>
          </w:rPr>
          <w:t xml:space="preserve"> </w:t>
        </w:r>
        <w:commentRangeStart w:id="42"/>
        <w:proofErr w:type="spellStart"/>
        <w:r w:rsidRPr="002B11AA">
          <w:rPr>
            <w:color w:val="212121"/>
            <w:highlight w:val="white"/>
            <w:lang w:val="es-ES"/>
          </w:rPr>
          <w:t>d’objectes</w:t>
        </w:r>
        <w:commentRangeEnd w:id="42"/>
        <w:proofErr w:type="spellEnd"/>
        <w:r w:rsidRPr="002B11AA">
          <w:rPr>
            <w:rStyle w:val="Refdecomentario"/>
            <w:lang w:val="es-ES"/>
          </w:rPr>
          <w:commentReference w:id="42"/>
        </w:r>
        <w:r w:rsidRPr="002B11AA">
          <w:rPr>
            <w:color w:val="212121"/>
            <w:highlight w:val="white"/>
            <w:lang w:val="es-ES"/>
          </w:rPr>
          <w:t xml:space="preserve"> </w:t>
        </w:r>
      </w:ins>
      <w:ins w:id="43" w:author="Microsoft Office User" w:date="2019-03-28T14:15:00Z">
        <w:r w:rsidR="00E328E2" w:rsidRPr="002B11AA">
          <w:rPr>
            <w:color w:val="212121"/>
            <w:highlight w:val="white"/>
            <w:lang w:val="es-ES"/>
          </w:rPr>
          <w:t>.</w:t>
        </w:r>
      </w:ins>
      <w:del w:id="44" w:author="Microsoft Office User" w:date="2019-03-26T13:56:00Z">
        <w:r w:rsidRPr="002B11AA" w:rsidDel="002C6168">
          <w:rPr>
            <w:color w:val="212121"/>
            <w:highlight w:val="white"/>
            <w:lang w:val="es-ES"/>
          </w:rPr>
          <w:delText xml:space="preserve">.  </w:delText>
        </w:r>
      </w:del>
    </w:p>
    <w:commentRangeEnd w:id="37"/>
    <w:p w14:paraId="527D78B1" w14:textId="7A1BB5EB" w:rsidR="00824D36" w:rsidRPr="002B11AA" w:rsidRDefault="00457DFC">
      <w:pPr>
        <w:jc w:val="both"/>
        <w:rPr>
          <w:lang w:val="es-ES"/>
        </w:rPr>
      </w:pPr>
      <w:r w:rsidRPr="002B11AA">
        <w:rPr>
          <w:rStyle w:val="Refdecomentario"/>
          <w:lang w:val="es-ES"/>
        </w:rPr>
        <w:commentReference w:id="37"/>
      </w:r>
    </w:p>
    <w:p w14:paraId="328BFB83" w14:textId="77777777" w:rsidR="00824D36" w:rsidRPr="002B11AA" w:rsidRDefault="00824D36">
      <w:pPr>
        <w:rPr>
          <w:lang w:val="es-ES"/>
        </w:rPr>
      </w:pPr>
    </w:p>
    <w:p w14:paraId="3F3CA8EE" w14:textId="77777777" w:rsidR="00824D36" w:rsidRPr="002B11AA" w:rsidRDefault="002C6168">
      <w:pPr>
        <w:pStyle w:val="Ttulo2"/>
        <w:rPr>
          <w:lang w:val="es-ES"/>
        </w:rPr>
      </w:pPr>
      <w:bookmarkStart w:id="45" w:name="_3fwokq0" w:colFirst="0" w:colLast="0"/>
      <w:bookmarkEnd w:id="45"/>
      <w:r w:rsidRPr="002B11AA">
        <w:rPr>
          <w:lang w:val="es-ES"/>
        </w:rPr>
        <w:br w:type="page"/>
      </w:r>
    </w:p>
    <w:p w14:paraId="15299239" w14:textId="16DB007A" w:rsidR="00824D36" w:rsidRPr="002B11AA" w:rsidRDefault="002C6168">
      <w:pPr>
        <w:pStyle w:val="Ttulo2"/>
        <w:rPr>
          <w:lang w:val="es-ES"/>
        </w:rPr>
      </w:pPr>
      <w:bookmarkStart w:id="46" w:name="_Toc7627769"/>
      <w:r w:rsidRPr="002B11AA">
        <w:rPr>
          <w:lang w:val="es-ES"/>
        </w:rPr>
        <w:lastRenderedPageBreak/>
        <w:t>2.</w:t>
      </w:r>
      <w:r w:rsidR="00726B6D">
        <w:rPr>
          <w:lang w:val="es-ES"/>
        </w:rPr>
        <w:t>2</w:t>
      </w:r>
      <w:r w:rsidRPr="002B11AA">
        <w:rPr>
          <w:lang w:val="es-ES"/>
        </w:rPr>
        <w:t xml:space="preserve"> </w:t>
      </w:r>
      <w:r w:rsidR="00B953BE" w:rsidRPr="002B11AA">
        <w:rPr>
          <w:lang w:val="es-ES"/>
        </w:rPr>
        <w:t>Recon</w:t>
      </w:r>
      <w:r w:rsidR="00B953BE">
        <w:rPr>
          <w:lang w:val="es-ES"/>
        </w:rPr>
        <w:t>ocimiento de cara</w:t>
      </w:r>
      <w:r w:rsidRPr="002B11AA">
        <w:rPr>
          <w:lang w:val="es-ES"/>
        </w:rPr>
        <w:t>s</w:t>
      </w:r>
      <w:bookmarkEnd w:id="46"/>
    </w:p>
    <w:p w14:paraId="76DB4D6D" w14:textId="77777777" w:rsidR="00824D36" w:rsidRDefault="00824D36">
      <w:pPr>
        <w:jc w:val="both"/>
        <w:rPr>
          <w:lang w:val="es-ES"/>
        </w:rPr>
      </w:pPr>
    </w:p>
    <w:p w14:paraId="454BB33F" w14:textId="2B8EF258" w:rsidR="001E18F8" w:rsidRPr="002B11AA" w:rsidRDefault="001E18F8">
      <w:pPr>
        <w:jc w:val="both"/>
        <w:rPr>
          <w:lang w:val="es-ES"/>
        </w:rPr>
      </w:pPr>
      <w:r>
        <w:rPr>
          <w:lang w:val="es-ES"/>
        </w:rPr>
        <w:t>El reconocimiento de una cara es el proceso por el cual podemos analizar las características propias de una cara para identificar o verificar la identidad de una persona. Esta técnica se conoce como reconocimiento facial. El análisis de las imágenes recogen las características faciales que describen una cara en un conjunto de datos que luego podemos comparar con conjuntos de datos conocidos para calcular</w:t>
      </w:r>
      <w:r w:rsidR="00B23D53">
        <w:rPr>
          <w:lang w:val="es-ES"/>
        </w:rPr>
        <w:t xml:space="preserve"> la diferencia estos.</w:t>
      </w:r>
    </w:p>
    <w:p w14:paraId="25F3DEC1" w14:textId="67A6D52F" w:rsidR="00B23D53" w:rsidRPr="00B23D53" w:rsidRDefault="00B23D53">
      <w:pPr>
        <w:jc w:val="both"/>
        <w:rPr>
          <w:lang w:val="es-ES"/>
        </w:rPr>
      </w:pPr>
      <w:r>
        <w:rPr>
          <w:lang w:val="es-ES"/>
        </w:rPr>
        <w:t xml:space="preserve">El uso de versiones clásicas como PCA </w:t>
      </w:r>
      <w:r w:rsidRPr="00B23D53">
        <w:rPr>
          <w:b/>
          <w:lang w:val="es-ES"/>
        </w:rPr>
        <w:t>[9]</w:t>
      </w:r>
      <w:r>
        <w:rPr>
          <w:b/>
          <w:lang w:val="es-ES"/>
        </w:rPr>
        <w:t xml:space="preserve"> </w:t>
      </w:r>
      <w:r w:rsidRPr="00B23D53">
        <w:rPr>
          <w:lang w:val="es-ES"/>
        </w:rPr>
        <w:t>permite reducir la complejidad de la información que se presenta en una imagen</w:t>
      </w:r>
      <w:r>
        <w:rPr>
          <w:lang w:val="es-ES"/>
        </w:rPr>
        <w:t xml:space="preserve"> reduciendo la redundancia y preservando los cambios notables en la imagen distribuyendo coeficientes de mayor a menor cantidad de información relevante. Estos coeficientes se pueden comparar con pares de imágenes i calcular si las dos imágenes son similares o no.</w:t>
      </w:r>
    </w:p>
    <w:p w14:paraId="064D5EF1" w14:textId="7279FA8D" w:rsidR="00B23D53" w:rsidRDefault="00B23D53">
      <w:pPr>
        <w:jc w:val="both"/>
        <w:rPr>
          <w:lang w:val="es-ES"/>
        </w:rPr>
      </w:pPr>
      <w:r>
        <w:rPr>
          <w:lang w:val="es-ES"/>
        </w:rPr>
        <w:t xml:space="preserve">Actualmente en el sector del reconocimiento facial una de las diferentes opciones que hay dentro del estado del arte es FaceNet </w:t>
      </w:r>
      <w:r w:rsidRPr="00B23D53">
        <w:rPr>
          <w:b/>
          <w:lang w:val="es-ES"/>
        </w:rPr>
        <w:t>[1]</w:t>
      </w:r>
      <w:r>
        <w:rPr>
          <w:lang w:val="es-ES"/>
        </w:rPr>
        <w:t xml:space="preserve"> de Google.</w:t>
      </w:r>
      <w:r w:rsidR="00726B6D">
        <w:rPr>
          <w:lang w:val="es-ES"/>
        </w:rPr>
        <w:t xml:space="preserve"> La base de funcionamiento de FaceNet es la agrupación de grupos de caras den paquetes de 3 caras, dos parecidas y una diferente. Estos paquetes comparan las características de las caras que lo forman y generan dos vectores de distancia respecto a una de las tres caras generando un ancla. Posteriormente genera un par de distancias con estos vectores, situando las caras que son más parecidas a poca distancia y la cara que es más diferenciada a más distancia. Este método genera comparaciones donde tenemos directamente una salida de caras parecidas y no parecidas y podemos conseguir con mucha velocidad grupos de caras parecidas y diferentes dentro de clústers de imágenes.</w:t>
      </w:r>
    </w:p>
    <w:p w14:paraId="5C11DC6B" w14:textId="77777777" w:rsidR="00726B6D" w:rsidRDefault="00726B6D">
      <w:pPr>
        <w:jc w:val="both"/>
        <w:rPr>
          <w:lang w:val="es-ES"/>
        </w:rPr>
      </w:pPr>
      <w:r>
        <w:rPr>
          <w:lang w:val="es-ES"/>
        </w:rPr>
        <w:t xml:space="preserve">Además de FaceNet, otras empresas como Facebook proponen soluciones como FaceMatch </w:t>
      </w:r>
      <w:r w:rsidRPr="00726B6D">
        <w:rPr>
          <w:b/>
          <w:lang w:val="es-ES"/>
        </w:rPr>
        <w:t>[8]</w:t>
      </w:r>
      <w:r>
        <w:rPr>
          <w:lang w:val="es-ES"/>
        </w:rPr>
        <w:t>, también centrada al reconocimiento de caras con otras aproximaciones, pero que aportan como el resto una salida de información en forma de valores numéricos o descriptores faciales.</w:t>
      </w:r>
    </w:p>
    <w:p w14:paraId="4C8DEA49" w14:textId="7C341870" w:rsidR="00726B6D" w:rsidRDefault="00726B6D">
      <w:pPr>
        <w:jc w:val="both"/>
        <w:rPr>
          <w:lang w:val="es-ES"/>
        </w:rPr>
      </w:pPr>
      <w:r>
        <w:rPr>
          <w:lang w:val="es-ES"/>
        </w:rPr>
        <w:t xml:space="preserve">Todos estos sistemas usan Redes Neuronales ya que permiten a partir de información conocida, por ejemplo en el caso del reconocimiento de caras clústers de caras, entrenar un sistema que aprende a realizar tareas </w:t>
      </w:r>
      <w:r w:rsidR="001C15FE">
        <w:rPr>
          <w:lang w:val="es-ES"/>
        </w:rPr>
        <w:t>de reconocimiento de patrones. En el caso del reconocimiento de caras se enseña a estos sistemas a reconocer patrones dentro de la estructura facial para generar en la salida los valores que determinan los descriptores faciales.</w:t>
      </w:r>
    </w:p>
    <w:p w14:paraId="548E8FEB" w14:textId="1B904B6D" w:rsidR="001C15FE" w:rsidRDefault="001C15FE">
      <w:pPr>
        <w:jc w:val="both"/>
        <w:rPr>
          <w:lang w:val="es-ES"/>
        </w:rPr>
      </w:pPr>
      <w:r>
        <w:rPr>
          <w:lang w:val="es-ES"/>
        </w:rPr>
        <w:t>Este proceso de entrenamiento guiado permite definir modelos como los antes citados que generan en poco tiempo y con un porcentaje de error reducido la información necesaria para comparar las caras.</w:t>
      </w:r>
    </w:p>
    <w:p w14:paraId="32DA5692" w14:textId="77777777" w:rsidR="00824D36" w:rsidRPr="002B11AA" w:rsidRDefault="00824D36">
      <w:pPr>
        <w:rPr>
          <w:lang w:val="es-ES"/>
        </w:rPr>
      </w:pPr>
    </w:p>
    <w:p w14:paraId="69759AB4" w14:textId="77777777" w:rsidR="001C15FE" w:rsidRDefault="001C15FE">
      <w:pPr>
        <w:rPr>
          <w:b/>
          <w:color w:val="2E75B5"/>
          <w:sz w:val="32"/>
          <w:szCs w:val="32"/>
          <w:lang w:val="es-ES"/>
        </w:rPr>
      </w:pPr>
      <w:bookmarkStart w:id="47" w:name="_Toc7627770"/>
      <w:r>
        <w:rPr>
          <w:lang w:val="es-ES"/>
        </w:rPr>
        <w:br w:type="page"/>
      </w:r>
    </w:p>
    <w:p w14:paraId="7D37EACA" w14:textId="09AA6872" w:rsidR="00824D36" w:rsidRPr="002B11AA" w:rsidRDefault="002C6168">
      <w:pPr>
        <w:pStyle w:val="Ttulo2"/>
        <w:rPr>
          <w:sz w:val="28"/>
          <w:szCs w:val="28"/>
          <w:lang w:val="es-ES"/>
        </w:rPr>
      </w:pPr>
      <w:r w:rsidRPr="002B11AA">
        <w:rPr>
          <w:lang w:val="es-ES"/>
        </w:rPr>
        <w:lastRenderedPageBreak/>
        <w:t>2.</w:t>
      </w:r>
      <w:r w:rsidR="00726B6D">
        <w:rPr>
          <w:lang w:val="es-ES"/>
        </w:rPr>
        <w:t>3</w:t>
      </w:r>
      <w:r w:rsidRPr="002B11AA">
        <w:rPr>
          <w:lang w:val="es-ES"/>
        </w:rPr>
        <w:t xml:space="preserve"> Estudi</w:t>
      </w:r>
      <w:r w:rsidR="00726B6D">
        <w:rPr>
          <w:lang w:val="es-ES"/>
        </w:rPr>
        <w:t>o</w:t>
      </w:r>
      <w:r w:rsidRPr="002B11AA">
        <w:rPr>
          <w:lang w:val="es-ES"/>
        </w:rPr>
        <w:t xml:space="preserve"> de Merca</w:t>
      </w:r>
      <w:bookmarkEnd w:id="47"/>
      <w:r w:rsidR="00726B6D">
        <w:rPr>
          <w:lang w:val="es-ES"/>
        </w:rPr>
        <w:t>do</w:t>
      </w:r>
      <w:r w:rsidRPr="002B11AA">
        <w:rPr>
          <w:sz w:val="28"/>
          <w:szCs w:val="28"/>
          <w:lang w:val="es-ES"/>
        </w:rPr>
        <w:t xml:space="preserve"> </w:t>
      </w:r>
    </w:p>
    <w:p w14:paraId="653739B9" w14:textId="77777777" w:rsidR="00824D36" w:rsidRPr="002B11AA" w:rsidRDefault="00824D36">
      <w:pPr>
        <w:rPr>
          <w:sz w:val="24"/>
          <w:szCs w:val="24"/>
          <w:lang w:val="es-ES"/>
        </w:rPr>
      </w:pPr>
    </w:p>
    <w:p w14:paraId="5FBCDB8F" w14:textId="35C34253" w:rsidR="001C15FE" w:rsidRDefault="001C15FE" w:rsidP="00F95582">
      <w:pPr>
        <w:jc w:val="both"/>
        <w:rPr>
          <w:lang w:val="es-ES"/>
        </w:rPr>
      </w:pPr>
      <w:r>
        <w:rPr>
          <w:lang w:val="es-ES"/>
        </w:rPr>
        <w:t xml:space="preserve">El </w:t>
      </w:r>
      <w:r w:rsidR="00BF2198">
        <w:rPr>
          <w:lang w:val="es-ES"/>
        </w:rPr>
        <w:t>propósito</w:t>
      </w:r>
      <w:r>
        <w:rPr>
          <w:lang w:val="es-ES"/>
        </w:rPr>
        <w:t xml:space="preserve"> de este trabajo de </w:t>
      </w:r>
      <w:r w:rsidR="00BF2198">
        <w:rPr>
          <w:lang w:val="es-ES"/>
        </w:rPr>
        <w:t>final</w:t>
      </w:r>
      <w:r>
        <w:rPr>
          <w:lang w:val="es-ES"/>
        </w:rPr>
        <w:t xml:space="preserve"> de grado no pretende crear una herramienta que genere una competencia contra otros productos o soluciones comerciales actuales.</w:t>
      </w:r>
    </w:p>
    <w:p w14:paraId="6B3FD390" w14:textId="7B5C061B" w:rsidR="001C15FE" w:rsidRDefault="001C15FE" w:rsidP="00F95582">
      <w:pPr>
        <w:jc w:val="both"/>
        <w:rPr>
          <w:lang w:val="es-ES"/>
        </w:rPr>
      </w:pPr>
      <w:r>
        <w:rPr>
          <w:lang w:val="es-ES"/>
        </w:rPr>
        <w:t>Actualmente existen sistemas que muestran información de los artistas que aparecen en series o películas en plataformas de contenido a la carta como HBO o Netflix, los datos de las cuales son introducidos por operarios de estas empresas para poder ofrecer esta información.</w:t>
      </w:r>
    </w:p>
    <w:p w14:paraId="14632628" w14:textId="1C982522" w:rsidR="001C15FE" w:rsidRDefault="001C15FE" w:rsidP="00F95582">
      <w:pPr>
        <w:jc w:val="both"/>
        <w:rPr>
          <w:lang w:val="es-ES"/>
        </w:rPr>
      </w:pPr>
      <w:r>
        <w:rPr>
          <w:lang w:val="es-ES"/>
        </w:rPr>
        <w:t>Existen además sistemas comerciales como DIVE</w:t>
      </w:r>
      <w:r w:rsidR="00BF2198">
        <w:rPr>
          <w:lang w:val="es-ES"/>
        </w:rPr>
        <w:t xml:space="preserve"> </w:t>
      </w:r>
      <w:r w:rsidR="00BF2198" w:rsidRPr="00BF2198">
        <w:rPr>
          <w:b/>
          <w:lang w:val="es-ES"/>
        </w:rPr>
        <w:t>[14]</w:t>
      </w:r>
      <w:r>
        <w:rPr>
          <w:lang w:val="es-ES"/>
        </w:rPr>
        <w:t xml:space="preserve">, antes conocida como Touchvie que actualmente se ha integrado en las televisiones inteligentes de </w:t>
      </w:r>
      <w:r w:rsidR="00BF2198">
        <w:rPr>
          <w:lang w:val="es-ES"/>
        </w:rPr>
        <w:t>Samsung</w:t>
      </w:r>
      <w:r>
        <w:rPr>
          <w:lang w:val="es-ES"/>
        </w:rPr>
        <w:t>, capaces de reconocer una película o una seria y mostrar información de los actores o vestuario. Este sistema utiliza el audio de la película o el canal en el que aparece para reconocerla y mostrar información sobre esta. Una de las limitaciones que tiene este sistema es que requier</w:t>
      </w:r>
      <w:r w:rsidR="00BF2198">
        <w:rPr>
          <w:lang w:val="es-ES"/>
        </w:rPr>
        <w:t>e de datos previos introducidos. Esto se puede obtener de comentarios del CEO José Luis Flórez, cuando indicaba que el funcionamiento de sus sistema utilizaba el top 100 de películas de cada año, por lo tanto denotando que la información no se generaba dinámicamente y que por el contrario se introducía a mano a partir de bases de datos como IMDB o parecidas.</w:t>
      </w:r>
    </w:p>
    <w:p w14:paraId="13D555EE" w14:textId="2B8A0C4A" w:rsidR="00BF2198" w:rsidRPr="00BF2198" w:rsidRDefault="00BF2198" w:rsidP="00F95582">
      <w:pPr>
        <w:jc w:val="both"/>
        <w:rPr>
          <w:lang w:val="es-ES"/>
        </w:rPr>
      </w:pPr>
      <w:r>
        <w:rPr>
          <w:lang w:val="es-ES"/>
        </w:rPr>
        <w:t>Amazon ofrece dentro de su contenido a la carta la opción X-</w:t>
      </w:r>
      <w:proofErr w:type="spellStart"/>
      <w:r>
        <w:rPr>
          <w:lang w:val="es-ES"/>
        </w:rPr>
        <w:t>ray</w:t>
      </w:r>
      <w:proofErr w:type="spellEnd"/>
      <w:r>
        <w:rPr>
          <w:lang w:val="es-ES"/>
        </w:rPr>
        <w:t xml:space="preserve"> </w:t>
      </w:r>
      <w:r w:rsidRPr="00BF2198">
        <w:rPr>
          <w:b/>
          <w:lang w:val="es-ES"/>
        </w:rPr>
        <w:t>[10]</w:t>
      </w:r>
      <w:r>
        <w:rPr>
          <w:b/>
          <w:lang w:val="es-ES"/>
        </w:rPr>
        <w:t xml:space="preserve"> </w:t>
      </w:r>
      <w:r>
        <w:rPr>
          <w:lang w:val="es-ES"/>
        </w:rPr>
        <w:t>que muestra información de los contenidos que ofrece al usuario en diferentes plataformas y dispositivos para la mayoría de sus títulos. Como en los casos anteriores esta información la introducen manualmente operarios de Amazon.</w:t>
      </w:r>
    </w:p>
    <w:p w14:paraId="6A063E55" w14:textId="41DFB19F" w:rsidR="00BF2198" w:rsidRDefault="00BF2198" w:rsidP="00F95582">
      <w:pPr>
        <w:jc w:val="both"/>
        <w:rPr>
          <w:lang w:val="es-ES"/>
        </w:rPr>
      </w:pPr>
      <w:r>
        <w:rPr>
          <w:lang w:val="es-ES"/>
        </w:rPr>
        <w:t>En cuanto a sistemas no específicos de reconocimiento de actores tenemos por ejemplo Clarifai que permite detectar i verificar a que actor pertenece una imagen, pero a diferencia de lo requerido por el sistema no trabaja con video y solo opera con imágenes estáticas.</w:t>
      </w:r>
    </w:p>
    <w:p w14:paraId="3DADECBD" w14:textId="583E93C1" w:rsidR="00BF2198" w:rsidRDefault="00BF2198" w:rsidP="00F95582">
      <w:pPr>
        <w:jc w:val="both"/>
        <w:rPr>
          <w:lang w:val="es-ES"/>
        </w:rPr>
      </w:pPr>
      <w:r>
        <w:rPr>
          <w:lang w:val="es-ES"/>
        </w:rPr>
        <w:t>Estos sistemas en general presentan inconvenientes conocidos, o bien requieren de datos introducidos manualmente o por el contrario están limitados a los datos conocidos y requieren de un mantenimiento y ampliación de las bases de datos con las que operan para trabajar.</w:t>
      </w:r>
    </w:p>
    <w:p w14:paraId="73B72E99" w14:textId="29D99EC1" w:rsidR="00BF2198" w:rsidRDefault="00BF2198" w:rsidP="00F95582">
      <w:pPr>
        <w:jc w:val="both"/>
        <w:rPr>
          <w:lang w:val="es-ES"/>
        </w:rPr>
      </w:pPr>
      <w:r>
        <w:rPr>
          <w:lang w:val="es-ES"/>
        </w:rPr>
        <w:t>El sistema que se propone para este trabajo de final de grado pretende automatizar el reconocimiento y búsqueda de datos extrayendo información de bases de datos fiables como es el caso de IMDB.</w:t>
      </w:r>
      <w:r w:rsidR="00F95582">
        <w:rPr>
          <w:lang w:val="es-ES"/>
        </w:rPr>
        <w:t xml:space="preserve"> Esto permite reducir tanto el coste de mantenimiento del sistema como aumentar la velocidad respecto a los métodos donde se introduce la información manualmente y facilita que sea un sistema escalable y que pueda funcionar incluso con películas o series españolas, catalanas o poco conocidas.</w:t>
      </w:r>
    </w:p>
    <w:p w14:paraId="0F5741F6" w14:textId="77777777" w:rsidR="00824D36" w:rsidRPr="002B11AA" w:rsidRDefault="00824D36">
      <w:pPr>
        <w:jc w:val="both"/>
        <w:rPr>
          <w:lang w:val="es-ES"/>
        </w:rPr>
      </w:pPr>
    </w:p>
    <w:p w14:paraId="218A3A95" w14:textId="77777777" w:rsidR="00824D36" w:rsidRPr="002B11AA" w:rsidRDefault="00824D36">
      <w:pPr>
        <w:rPr>
          <w:sz w:val="24"/>
          <w:szCs w:val="24"/>
          <w:lang w:val="es-ES"/>
        </w:rPr>
      </w:pPr>
    </w:p>
    <w:p w14:paraId="4EF63328" w14:textId="77777777" w:rsidR="00824D36" w:rsidRPr="002B11AA" w:rsidRDefault="00824D36">
      <w:pPr>
        <w:rPr>
          <w:lang w:val="es-ES"/>
        </w:rPr>
      </w:pPr>
    </w:p>
    <w:p w14:paraId="561554E1" w14:textId="77777777" w:rsidR="00824D36" w:rsidRPr="002B11AA" w:rsidRDefault="002C6168">
      <w:pPr>
        <w:rPr>
          <w:sz w:val="48"/>
          <w:szCs w:val="48"/>
          <w:lang w:val="es-ES"/>
        </w:rPr>
      </w:pPr>
      <w:r w:rsidRPr="002B11AA">
        <w:rPr>
          <w:lang w:val="es-ES"/>
        </w:rPr>
        <w:br w:type="page"/>
      </w:r>
    </w:p>
    <w:p w14:paraId="0B66234B" w14:textId="2D1F73DA" w:rsidR="00824D36" w:rsidRPr="002B11AA" w:rsidRDefault="002C6168">
      <w:pPr>
        <w:pStyle w:val="Ttulo1"/>
        <w:rPr>
          <w:lang w:val="es-ES"/>
        </w:rPr>
      </w:pPr>
      <w:bookmarkStart w:id="48" w:name="_Toc7627771"/>
      <w:r w:rsidRPr="002B11AA">
        <w:rPr>
          <w:lang w:val="es-ES"/>
        </w:rPr>
        <w:lastRenderedPageBreak/>
        <w:t xml:space="preserve">3. </w:t>
      </w:r>
      <w:r w:rsidR="00F95582" w:rsidRPr="002B11AA">
        <w:rPr>
          <w:lang w:val="es-ES"/>
        </w:rPr>
        <w:t>Gestión</w:t>
      </w:r>
      <w:r w:rsidRPr="002B11AA">
        <w:rPr>
          <w:lang w:val="es-ES"/>
        </w:rPr>
        <w:t xml:space="preserve"> del </w:t>
      </w:r>
      <w:bookmarkEnd w:id="48"/>
      <w:r w:rsidR="00F95582" w:rsidRPr="002B11AA">
        <w:rPr>
          <w:lang w:val="es-ES"/>
        </w:rPr>
        <w:t>proyecto</w:t>
      </w:r>
    </w:p>
    <w:p w14:paraId="6864A8C5" w14:textId="311E51F4" w:rsidR="00824D36" w:rsidRPr="002B11AA" w:rsidRDefault="002C6168">
      <w:pPr>
        <w:pStyle w:val="Ttulo2"/>
        <w:rPr>
          <w:sz w:val="36"/>
          <w:szCs w:val="36"/>
          <w:vertAlign w:val="superscript"/>
          <w:lang w:val="es-ES"/>
        </w:rPr>
      </w:pPr>
      <w:bookmarkStart w:id="49" w:name="_Toc7627772"/>
      <w:r w:rsidRPr="002B11AA">
        <w:rPr>
          <w:color w:val="2D74B5"/>
          <w:lang w:val="es-ES"/>
        </w:rPr>
        <w:t xml:space="preserve">3.1 </w:t>
      </w:r>
      <w:r w:rsidR="00F95582" w:rsidRPr="002B11AA">
        <w:rPr>
          <w:color w:val="2D74B5"/>
          <w:lang w:val="es-ES"/>
        </w:rPr>
        <w:t>Procedimiento</w:t>
      </w:r>
      <w:r w:rsidRPr="002B11AA">
        <w:rPr>
          <w:color w:val="2D74B5"/>
          <w:lang w:val="es-ES"/>
        </w:rPr>
        <w:t xml:space="preserve"> </w:t>
      </w:r>
      <w:r w:rsidR="00F95582">
        <w:rPr>
          <w:color w:val="2D74B5"/>
          <w:lang w:val="es-ES"/>
        </w:rPr>
        <w:t>y</w:t>
      </w:r>
      <w:r w:rsidRPr="002B11AA">
        <w:rPr>
          <w:color w:val="2D74B5"/>
          <w:lang w:val="es-ES"/>
        </w:rPr>
        <w:t xml:space="preserve"> </w:t>
      </w:r>
      <w:r w:rsidR="00F95582">
        <w:rPr>
          <w:lang w:val="es-ES"/>
        </w:rPr>
        <w:t>Herramientas para el seguimiento del proyecto</w:t>
      </w:r>
      <w:bookmarkEnd w:id="49"/>
    </w:p>
    <w:p w14:paraId="78AB7411" w14:textId="77777777" w:rsidR="00824D36" w:rsidRPr="002B11AA" w:rsidRDefault="00824D36">
      <w:pPr>
        <w:rPr>
          <w:lang w:val="es-ES"/>
        </w:rPr>
      </w:pPr>
    </w:p>
    <w:p w14:paraId="733AD168" w14:textId="6F335BA1" w:rsidR="00F95582" w:rsidRDefault="00F95582">
      <w:pPr>
        <w:jc w:val="both"/>
        <w:rPr>
          <w:lang w:val="es-ES"/>
        </w:rPr>
      </w:pPr>
      <w:r>
        <w:rPr>
          <w:lang w:val="es-ES"/>
        </w:rPr>
        <w:t>El procedimiento estipulado para el seguimiento del proyecto consta de sesiones presenciales cada dos semanas y un seguimiento no presencial a partir de Mayo donde se evalúan las tareas con la supervisión del tutor y se revisa la evolución y etapas del proyecto.</w:t>
      </w:r>
    </w:p>
    <w:p w14:paraId="1AD46D21" w14:textId="7BF99EBA" w:rsidR="00824D36" w:rsidRDefault="00F95582" w:rsidP="00F95582">
      <w:pPr>
        <w:jc w:val="both"/>
        <w:rPr>
          <w:lang w:val="es-ES"/>
        </w:rPr>
      </w:pPr>
      <w:r>
        <w:rPr>
          <w:lang w:val="es-ES"/>
        </w:rPr>
        <w:t>A partir de Mayo el seguimiento pasa a ser telemático vía correo electrónico.</w:t>
      </w:r>
    </w:p>
    <w:p w14:paraId="324B3A76" w14:textId="53A9FC26" w:rsidR="00F95582" w:rsidRPr="002B11AA" w:rsidRDefault="00F95582" w:rsidP="00F95582">
      <w:pPr>
        <w:jc w:val="both"/>
        <w:rPr>
          <w:lang w:val="es-ES"/>
        </w:rPr>
      </w:pPr>
      <w:r>
        <w:rPr>
          <w:lang w:val="es-ES"/>
        </w:rPr>
        <w:t xml:space="preserve">El proyecto esta desglosado en un grupo de metas que se describen de forma visual en el diagrama de Gantt del apartado 3.1.1 y que están descritas en profundidad en el apartado 4 </w:t>
      </w:r>
      <w:r w:rsidR="00925D57">
        <w:rPr>
          <w:lang w:val="es-ES"/>
        </w:rPr>
        <w:t>Metodología</w:t>
      </w:r>
      <w:r>
        <w:rPr>
          <w:lang w:val="es-ES"/>
        </w:rPr>
        <w:t>.</w:t>
      </w:r>
    </w:p>
    <w:p w14:paraId="626B52C5" w14:textId="77777777" w:rsidR="00824D36" w:rsidRPr="002B11AA" w:rsidRDefault="002C6168">
      <w:pPr>
        <w:pStyle w:val="Ttulo3"/>
        <w:rPr>
          <w:lang w:val="es-ES"/>
        </w:rPr>
      </w:pPr>
      <w:bookmarkStart w:id="50" w:name="_Toc7627773"/>
      <w:r w:rsidRPr="002B11AA">
        <w:rPr>
          <w:lang w:val="es-ES"/>
        </w:rPr>
        <w:t>3.1.1 GANTT</w:t>
      </w:r>
      <w:bookmarkEnd w:id="50"/>
      <w:r w:rsidRPr="002B11AA">
        <w:rPr>
          <w:lang w:val="es-ES"/>
        </w:rPr>
        <w:t xml:space="preserve"> </w:t>
      </w:r>
    </w:p>
    <w:p w14:paraId="4A5329DB" w14:textId="77777777" w:rsidR="00824D36" w:rsidRPr="002B11AA" w:rsidRDefault="00824D36">
      <w:pPr>
        <w:rPr>
          <w:lang w:val="es-ES"/>
        </w:rPr>
      </w:pPr>
    </w:p>
    <w:p w14:paraId="18F052E0" w14:textId="77777777" w:rsidR="00824D36" w:rsidRPr="002B11AA" w:rsidRDefault="002C6168">
      <w:pPr>
        <w:rPr>
          <w:sz w:val="24"/>
          <w:szCs w:val="24"/>
          <w:lang w:val="es-ES"/>
        </w:rPr>
      </w:pPr>
      <w:r w:rsidRPr="002B11AA">
        <w:rPr>
          <w:noProof/>
          <w:sz w:val="24"/>
          <w:szCs w:val="24"/>
          <w:lang w:val="es-ES" w:eastAsia="es-ES"/>
        </w:rPr>
        <w:drawing>
          <wp:inline distT="114300" distB="114300" distL="114300" distR="114300" wp14:anchorId="75B0E358" wp14:editId="1E0EB08A">
            <wp:extent cx="5402580" cy="20447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402580" cy="2044700"/>
                    </a:xfrm>
                    <a:prstGeom prst="rect">
                      <a:avLst/>
                    </a:prstGeom>
                    <a:ln/>
                  </pic:spPr>
                </pic:pic>
              </a:graphicData>
            </a:graphic>
          </wp:inline>
        </w:drawing>
      </w:r>
    </w:p>
    <w:p w14:paraId="0CA9E0B1" w14:textId="77777777" w:rsidR="00824D36" w:rsidRPr="002B11AA" w:rsidRDefault="00824D36">
      <w:pPr>
        <w:rPr>
          <w:sz w:val="28"/>
          <w:szCs w:val="28"/>
          <w:lang w:val="es-ES"/>
        </w:rPr>
      </w:pPr>
    </w:p>
    <w:p w14:paraId="6C1DA59D" w14:textId="77777777" w:rsidR="00824D36" w:rsidRPr="002B11AA" w:rsidRDefault="002C6168">
      <w:pPr>
        <w:pStyle w:val="Ttulo3"/>
        <w:rPr>
          <w:lang w:val="es-ES"/>
        </w:rPr>
      </w:pPr>
      <w:bookmarkStart w:id="51" w:name="_Toc7627774"/>
      <w:r w:rsidRPr="002B11AA">
        <w:rPr>
          <w:lang w:val="es-ES"/>
        </w:rPr>
        <w:t>3.1.2 Trello</w:t>
      </w:r>
      <w:bookmarkEnd w:id="51"/>
    </w:p>
    <w:p w14:paraId="48676488" w14:textId="77777777" w:rsidR="00824D36" w:rsidRPr="002B11AA" w:rsidRDefault="00824D36">
      <w:pPr>
        <w:rPr>
          <w:lang w:val="es-ES"/>
        </w:rPr>
      </w:pPr>
    </w:p>
    <w:p w14:paraId="41888FD8" w14:textId="2A03F367" w:rsidR="00824D36" w:rsidRDefault="00F11E78" w:rsidP="00F11E78">
      <w:pPr>
        <w:jc w:val="both"/>
        <w:rPr>
          <w:lang w:val="es-ES"/>
        </w:rPr>
      </w:pPr>
      <w:r>
        <w:rPr>
          <w:lang w:val="es-ES"/>
        </w:rPr>
        <w:t xml:space="preserve">Trello es una plataforma web que ofrece un gestor de tableros basados en </w:t>
      </w:r>
      <w:proofErr w:type="spellStart"/>
      <w:r>
        <w:rPr>
          <w:lang w:val="es-ES"/>
        </w:rPr>
        <w:t>Kanban</w:t>
      </w:r>
      <w:proofErr w:type="spellEnd"/>
      <w:r>
        <w:rPr>
          <w:lang w:val="es-ES"/>
        </w:rPr>
        <w:t xml:space="preserve">, sistema de información de tarjetas. Se utiliza para generar tareas o tarjetas y generar un seguimiento del desarrollo del proyecto simplificado. Esta metodología se usa ampliamente en el mercado para gestionar la productividad y el flujo de ejecución de las tareas de proyectos complejos. </w:t>
      </w:r>
    </w:p>
    <w:p w14:paraId="6A1E5DDE" w14:textId="0E4900DE" w:rsidR="00F11E78" w:rsidRPr="002B11AA" w:rsidRDefault="00F11E78" w:rsidP="00F11E78">
      <w:pPr>
        <w:jc w:val="both"/>
        <w:rPr>
          <w:lang w:val="es-ES"/>
        </w:rPr>
      </w:pPr>
      <w:r>
        <w:rPr>
          <w:lang w:val="es-ES"/>
        </w:rPr>
        <w:t>Para este trabajo de final de carrera se han desglosado unas tareas que posteriormente han servido para situar tiempos de ejecución en un diagrama de Gantt que refleja el tiempo estimado de las tareas para poder realizar el trabajo de final de grado.</w:t>
      </w:r>
    </w:p>
    <w:p w14:paraId="2F033486" w14:textId="77777777" w:rsidR="00824D36" w:rsidRPr="002B11AA" w:rsidRDefault="00824D36">
      <w:pPr>
        <w:rPr>
          <w:lang w:val="es-ES"/>
        </w:rPr>
      </w:pPr>
    </w:p>
    <w:p w14:paraId="3653D28B" w14:textId="77777777" w:rsidR="00042305" w:rsidRDefault="00042305">
      <w:pPr>
        <w:rPr>
          <w:b/>
          <w:color w:val="2E75B5"/>
          <w:sz w:val="28"/>
          <w:szCs w:val="28"/>
          <w:lang w:val="es-ES"/>
        </w:rPr>
      </w:pPr>
      <w:bookmarkStart w:id="52" w:name="_Toc7627775"/>
      <w:r>
        <w:rPr>
          <w:lang w:val="es-ES"/>
        </w:rPr>
        <w:br w:type="page"/>
      </w:r>
    </w:p>
    <w:p w14:paraId="2902D777" w14:textId="3C94DFA0" w:rsidR="00824D36" w:rsidRPr="002B11AA" w:rsidRDefault="002C6168">
      <w:pPr>
        <w:pStyle w:val="Ttulo3"/>
        <w:rPr>
          <w:lang w:val="es-ES"/>
        </w:rPr>
      </w:pPr>
      <w:r w:rsidRPr="002B11AA">
        <w:rPr>
          <w:lang w:val="es-ES"/>
        </w:rPr>
        <w:lastRenderedPageBreak/>
        <w:t>3.1.3 GitHub</w:t>
      </w:r>
      <w:bookmarkEnd w:id="52"/>
    </w:p>
    <w:p w14:paraId="6D10C173" w14:textId="77777777" w:rsidR="00824D36" w:rsidRPr="002B11AA" w:rsidRDefault="00824D36">
      <w:pPr>
        <w:rPr>
          <w:lang w:val="es-ES"/>
        </w:rPr>
      </w:pPr>
    </w:p>
    <w:p w14:paraId="45B592A8" w14:textId="77777777" w:rsidR="00042305" w:rsidRDefault="00042305">
      <w:pPr>
        <w:rPr>
          <w:lang w:val="es-ES"/>
        </w:rPr>
      </w:pPr>
      <w:r>
        <w:rPr>
          <w:lang w:val="es-ES"/>
        </w:rPr>
        <w:t>GitHub es una plataforma web que ofrece un servicio de repositorios en la nube. Estos repositorios sirven como una copia tanto de seguridad, permitiendo obtener acceso a la información respaldada, como a su vez como una herramienta de evolución de contenido.</w:t>
      </w:r>
    </w:p>
    <w:p w14:paraId="70FEEDA7" w14:textId="59AA25B1" w:rsidR="00824D36" w:rsidRDefault="00042305">
      <w:pPr>
        <w:rPr>
          <w:lang w:val="es-ES"/>
        </w:rPr>
      </w:pPr>
      <w:r>
        <w:rPr>
          <w:lang w:val="es-ES"/>
        </w:rPr>
        <w:t>A partir de las herramientas de control de versión mediante Git se tiene no solo el contenido en la nube, sino todo el proceso de evolución del contenido y se puede saltar a cualquier punto del desarrollo del proyecto.</w:t>
      </w:r>
    </w:p>
    <w:p w14:paraId="6F74D8EE" w14:textId="337CD53B" w:rsidR="00042305" w:rsidRDefault="00042305">
      <w:pPr>
        <w:rPr>
          <w:lang w:val="es-ES"/>
        </w:rPr>
      </w:pPr>
      <w:r>
        <w:rPr>
          <w:lang w:val="es-ES"/>
        </w:rPr>
        <w:t>En si una versión de control ayuda a los desarrolladores de contenidos a llevar un registro de todos los cambios tanto en código como en contenido de un proyecto.</w:t>
      </w:r>
    </w:p>
    <w:p w14:paraId="570D0935" w14:textId="36878711" w:rsidR="00042305" w:rsidRDefault="00042305">
      <w:pPr>
        <w:rPr>
          <w:lang w:val="es-ES"/>
        </w:rPr>
      </w:pPr>
      <w:r>
        <w:rPr>
          <w:lang w:val="es-ES"/>
        </w:rPr>
        <w:t>Git es un sistema de control de versión creada por Linus Torvalds en 2005.</w:t>
      </w:r>
    </w:p>
    <w:p w14:paraId="08555E70" w14:textId="5BD912F7" w:rsidR="00042305" w:rsidRDefault="00042305">
      <w:pPr>
        <w:rPr>
          <w:lang w:val="es-ES"/>
        </w:rPr>
      </w:pPr>
      <w:r>
        <w:rPr>
          <w:lang w:val="es-ES"/>
        </w:rPr>
        <w:t>Para este proyecto de final de grado es imprescindible el uso de un sistema de control de versiones ya que se requiere un control de la evolución de código y la capacidad de poder acceder a este en diferentes máquinas para su edición y testeo, tanto por parte de creación como de pruebas del sistema.</w:t>
      </w:r>
    </w:p>
    <w:p w14:paraId="31B9719C" w14:textId="58BBAA57" w:rsidR="00042305" w:rsidRDefault="00042305">
      <w:pPr>
        <w:rPr>
          <w:lang w:val="es-ES"/>
        </w:rPr>
      </w:pPr>
      <w:r>
        <w:rPr>
          <w:lang w:val="es-ES"/>
        </w:rPr>
        <w:t>Todos los contenidos del proyecto que formen parte de producción de código estarán alojados en GitHub para mantener un control de versión del código y poderlo ofrecer posteriormente al finalizar como una herramienta de desarrollo y punto de arranque para futuros proyectos.</w:t>
      </w:r>
    </w:p>
    <w:p w14:paraId="3045788E" w14:textId="77777777" w:rsidR="00042305" w:rsidRPr="002B11AA" w:rsidRDefault="00042305">
      <w:pPr>
        <w:rPr>
          <w:lang w:val="es-ES"/>
        </w:rPr>
      </w:pPr>
    </w:p>
    <w:p w14:paraId="7EF01680" w14:textId="77777777" w:rsidR="00824D36" w:rsidRPr="002B11AA" w:rsidRDefault="002C6168">
      <w:pPr>
        <w:pStyle w:val="Ttulo2"/>
        <w:rPr>
          <w:lang w:val="es-ES"/>
        </w:rPr>
      </w:pPr>
      <w:bookmarkStart w:id="53" w:name="_nmf14n" w:colFirst="0" w:colLast="0"/>
      <w:bookmarkEnd w:id="53"/>
      <w:r w:rsidRPr="002B11AA">
        <w:rPr>
          <w:lang w:val="es-ES"/>
        </w:rPr>
        <w:br w:type="page"/>
      </w:r>
    </w:p>
    <w:p w14:paraId="5B9C2FFF" w14:textId="0085C735" w:rsidR="00824D36" w:rsidRPr="002B11AA" w:rsidRDefault="002C6168">
      <w:pPr>
        <w:pStyle w:val="Ttulo2"/>
        <w:rPr>
          <w:lang w:val="es-ES"/>
        </w:rPr>
      </w:pPr>
      <w:bookmarkStart w:id="54" w:name="_Toc7627776"/>
      <w:r w:rsidRPr="002B11AA">
        <w:rPr>
          <w:lang w:val="es-ES"/>
        </w:rPr>
        <w:lastRenderedPageBreak/>
        <w:t xml:space="preserve">3.2 </w:t>
      </w:r>
      <w:bookmarkEnd w:id="54"/>
      <w:r w:rsidR="00042305">
        <w:rPr>
          <w:lang w:val="es-ES"/>
        </w:rPr>
        <w:t>Herramientas de validación</w:t>
      </w:r>
      <w:bookmarkStart w:id="55" w:name="_GoBack"/>
      <w:bookmarkEnd w:id="55"/>
    </w:p>
    <w:p w14:paraId="11EA4173" w14:textId="77777777" w:rsidR="00824D36" w:rsidRPr="002B11AA" w:rsidRDefault="00824D36">
      <w:pPr>
        <w:rPr>
          <w:lang w:val="es-ES"/>
        </w:rPr>
      </w:pPr>
    </w:p>
    <w:p w14:paraId="62DD9D43" w14:textId="77777777" w:rsidR="00824D36" w:rsidRPr="002B11AA" w:rsidRDefault="002C6168">
      <w:pPr>
        <w:jc w:val="both"/>
        <w:rPr>
          <w:lang w:val="es-ES"/>
        </w:rPr>
      </w:pPr>
      <w:r w:rsidRPr="002B11AA">
        <w:rPr>
          <w:lang w:val="es-ES"/>
        </w:rPr>
        <w:t xml:space="preserve">La </w:t>
      </w:r>
      <w:proofErr w:type="spellStart"/>
      <w:r w:rsidRPr="002B11AA">
        <w:rPr>
          <w:lang w:val="es-ES"/>
        </w:rPr>
        <w:t>validació</w:t>
      </w:r>
      <w:proofErr w:type="spellEnd"/>
      <w:r w:rsidRPr="002B11AA">
        <w:rPr>
          <w:lang w:val="es-ES"/>
        </w:rPr>
        <w:t xml:space="preserve"> del </w:t>
      </w:r>
      <w:proofErr w:type="spellStart"/>
      <w:r w:rsidRPr="002B11AA">
        <w:rPr>
          <w:lang w:val="es-ES"/>
        </w:rPr>
        <w:t>model</w:t>
      </w:r>
      <w:proofErr w:type="spellEnd"/>
      <w:r w:rsidRPr="002B11AA">
        <w:rPr>
          <w:lang w:val="es-ES"/>
        </w:rPr>
        <w:t xml:space="preserve"> funcional es </w:t>
      </w:r>
      <w:proofErr w:type="spellStart"/>
      <w:r w:rsidRPr="002B11AA">
        <w:rPr>
          <w:lang w:val="es-ES"/>
        </w:rPr>
        <w:t>farà</w:t>
      </w:r>
      <w:proofErr w:type="spellEnd"/>
      <w:r w:rsidRPr="002B11AA">
        <w:rPr>
          <w:lang w:val="es-ES"/>
        </w:rPr>
        <w:t xml:space="preserve"> a partir </w:t>
      </w:r>
      <w:proofErr w:type="spellStart"/>
      <w:r w:rsidRPr="002B11AA">
        <w:rPr>
          <w:lang w:val="es-ES"/>
        </w:rPr>
        <w:t>d’analitzar</w:t>
      </w:r>
      <w:proofErr w:type="spellEnd"/>
      <w:r w:rsidRPr="002B11AA">
        <w:rPr>
          <w:lang w:val="es-ES"/>
        </w:rPr>
        <w:t xml:space="preserve"> la </w:t>
      </w:r>
      <w:proofErr w:type="spellStart"/>
      <w:r w:rsidRPr="002B11AA">
        <w:rPr>
          <w:lang w:val="es-ES"/>
        </w:rPr>
        <w:t>fiabilitat</w:t>
      </w:r>
      <w:proofErr w:type="spellEnd"/>
      <w:r w:rsidRPr="002B11AA">
        <w:rPr>
          <w:lang w:val="es-ES"/>
        </w:rPr>
        <w:t xml:space="preserve"> i </w:t>
      </w:r>
      <w:proofErr w:type="spellStart"/>
      <w:r w:rsidRPr="002B11AA">
        <w:rPr>
          <w:lang w:val="es-ES"/>
        </w:rPr>
        <w:t>funcionament</w:t>
      </w:r>
      <w:proofErr w:type="spellEnd"/>
      <w:r w:rsidRPr="002B11AA">
        <w:rPr>
          <w:lang w:val="es-ES"/>
        </w:rPr>
        <w:t xml:space="preserve"> del </w:t>
      </w:r>
      <w:proofErr w:type="spellStart"/>
      <w:r w:rsidRPr="002B11AA">
        <w:rPr>
          <w:lang w:val="es-ES"/>
        </w:rPr>
        <w:t>model</w:t>
      </w:r>
      <w:proofErr w:type="spellEnd"/>
      <w:r w:rsidRPr="002B11AA">
        <w:rPr>
          <w:lang w:val="es-ES"/>
        </w:rPr>
        <w:t xml:space="preserve"> en sí </w:t>
      </w:r>
      <w:proofErr w:type="spellStart"/>
      <w:r w:rsidRPr="002B11AA">
        <w:rPr>
          <w:lang w:val="es-ES"/>
        </w:rPr>
        <w:t>amb</w:t>
      </w:r>
      <w:proofErr w:type="spellEnd"/>
      <w:r w:rsidRPr="002B11AA">
        <w:rPr>
          <w:lang w:val="es-ES"/>
        </w:rPr>
        <w:t xml:space="preserve"> un </w:t>
      </w:r>
      <w:proofErr w:type="spellStart"/>
      <w:r w:rsidRPr="002B11AA">
        <w:rPr>
          <w:lang w:val="es-ES"/>
        </w:rPr>
        <w:t>grup</w:t>
      </w:r>
      <w:proofErr w:type="spellEnd"/>
      <w:r w:rsidRPr="002B11AA">
        <w:rPr>
          <w:lang w:val="es-ES"/>
        </w:rPr>
        <w:t xml:space="preserve"> de </w:t>
      </w:r>
      <w:proofErr w:type="spellStart"/>
      <w:r w:rsidRPr="002B11AA">
        <w:rPr>
          <w:lang w:val="es-ES"/>
        </w:rPr>
        <w:t>pel·lícules</w:t>
      </w:r>
      <w:proofErr w:type="spellEnd"/>
      <w:r w:rsidRPr="002B11AA">
        <w:rPr>
          <w:lang w:val="es-ES"/>
        </w:rPr>
        <w:t xml:space="preserve"> </w:t>
      </w:r>
      <w:proofErr w:type="spellStart"/>
      <w:r w:rsidRPr="002B11AA">
        <w:rPr>
          <w:lang w:val="es-ES"/>
        </w:rPr>
        <w:t>reduït</w:t>
      </w:r>
      <w:proofErr w:type="spellEnd"/>
      <w:r w:rsidRPr="002B11AA">
        <w:rPr>
          <w:lang w:val="es-ES"/>
        </w:rPr>
        <w:t xml:space="preserve"> (5) en </w:t>
      </w:r>
      <w:proofErr w:type="spellStart"/>
      <w:r w:rsidRPr="002B11AA">
        <w:rPr>
          <w:lang w:val="es-ES"/>
        </w:rPr>
        <w:t>primeres</w:t>
      </w:r>
      <w:proofErr w:type="spellEnd"/>
      <w:r w:rsidRPr="002B11AA">
        <w:rPr>
          <w:lang w:val="es-ES"/>
        </w:rPr>
        <w:t xml:space="preserve"> fases de test i </w:t>
      </w:r>
      <w:proofErr w:type="spellStart"/>
      <w:r w:rsidRPr="002B11AA">
        <w:rPr>
          <w:lang w:val="es-ES"/>
        </w:rPr>
        <w:t>posteriorment</w:t>
      </w:r>
      <w:proofErr w:type="spellEnd"/>
      <w:r w:rsidRPr="002B11AA">
        <w:rPr>
          <w:lang w:val="es-ES"/>
        </w:rPr>
        <w:t xml:space="preserve"> </w:t>
      </w:r>
      <w:proofErr w:type="spellStart"/>
      <w:r w:rsidRPr="002B11AA">
        <w:rPr>
          <w:lang w:val="es-ES"/>
        </w:rPr>
        <w:t>amb</w:t>
      </w:r>
      <w:proofErr w:type="spellEnd"/>
      <w:r w:rsidRPr="002B11AA">
        <w:rPr>
          <w:lang w:val="es-ES"/>
        </w:rPr>
        <w:t xml:space="preserve"> un </w:t>
      </w:r>
      <w:proofErr w:type="spellStart"/>
      <w:r w:rsidRPr="002B11AA">
        <w:rPr>
          <w:lang w:val="es-ES"/>
        </w:rPr>
        <w:t>grup</w:t>
      </w:r>
      <w:proofErr w:type="spellEnd"/>
      <w:r w:rsidRPr="002B11AA">
        <w:rPr>
          <w:lang w:val="es-ES"/>
        </w:rPr>
        <w:t xml:space="preserve"> </w:t>
      </w:r>
      <w:proofErr w:type="spellStart"/>
      <w:r w:rsidRPr="002B11AA">
        <w:rPr>
          <w:lang w:val="es-ES"/>
        </w:rPr>
        <w:t>més</w:t>
      </w:r>
      <w:proofErr w:type="spellEnd"/>
      <w:r w:rsidRPr="002B11AA">
        <w:rPr>
          <w:lang w:val="es-ES"/>
        </w:rPr>
        <w:t xml:space="preserve"> </w:t>
      </w:r>
      <w:proofErr w:type="spellStart"/>
      <w:r w:rsidRPr="002B11AA">
        <w:rPr>
          <w:lang w:val="es-ES"/>
        </w:rPr>
        <w:t>ampli</w:t>
      </w:r>
      <w:proofErr w:type="spellEnd"/>
      <w:r w:rsidRPr="002B11AA">
        <w:rPr>
          <w:lang w:val="es-ES"/>
        </w:rPr>
        <w:t xml:space="preserve"> de </w:t>
      </w:r>
      <w:proofErr w:type="spellStart"/>
      <w:r w:rsidRPr="002B11AA">
        <w:rPr>
          <w:lang w:val="es-ES"/>
        </w:rPr>
        <w:t>pel·lícules</w:t>
      </w:r>
      <w:proofErr w:type="spellEnd"/>
      <w:r w:rsidRPr="002B11AA">
        <w:rPr>
          <w:lang w:val="es-ES"/>
        </w:rPr>
        <w:t xml:space="preserve"> per calcular el </w:t>
      </w:r>
      <w:proofErr w:type="spellStart"/>
      <w:r w:rsidRPr="002B11AA">
        <w:rPr>
          <w:lang w:val="es-ES"/>
        </w:rPr>
        <w:t>nivell</w:t>
      </w:r>
      <w:proofErr w:type="spellEnd"/>
      <w:r w:rsidRPr="002B11AA">
        <w:rPr>
          <w:lang w:val="es-ES"/>
        </w:rPr>
        <w:t xml:space="preserve"> de </w:t>
      </w:r>
      <w:proofErr w:type="spellStart"/>
      <w:r w:rsidRPr="002B11AA">
        <w:rPr>
          <w:lang w:val="es-ES"/>
        </w:rPr>
        <w:t>precisió</w:t>
      </w:r>
      <w:proofErr w:type="spellEnd"/>
      <w:r w:rsidRPr="002B11AA">
        <w:rPr>
          <w:lang w:val="es-ES"/>
        </w:rPr>
        <w:t xml:space="preserve"> del sistema.</w:t>
      </w:r>
    </w:p>
    <w:p w14:paraId="6AE6EDED" w14:textId="77777777" w:rsidR="00824D36" w:rsidRPr="002B11AA" w:rsidRDefault="002C6168">
      <w:pPr>
        <w:jc w:val="both"/>
        <w:rPr>
          <w:lang w:val="es-ES"/>
        </w:rPr>
      </w:pPr>
      <w:proofErr w:type="spellStart"/>
      <w:r w:rsidRPr="002B11AA">
        <w:rPr>
          <w:lang w:val="es-ES"/>
        </w:rPr>
        <w:t>Aquest</w:t>
      </w:r>
      <w:proofErr w:type="spellEnd"/>
      <w:r w:rsidRPr="002B11AA">
        <w:rPr>
          <w:lang w:val="es-ES"/>
        </w:rPr>
        <w:t xml:space="preserve"> test </w:t>
      </w:r>
      <w:proofErr w:type="spellStart"/>
      <w:r w:rsidRPr="002B11AA">
        <w:rPr>
          <w:lang w:val="es-ES"/>
        </w:rPr>
        <w:t>tindrà</w:t>
      </w:r>
      <w:proofErr w:type="spellEnd"/>
      <w:r w:rsidRPr="002B11AA">
        <w:rPr>
          <w:lang w:val="es-ES"/>
        </w:rPr>
        <w:t xml:space="preserve"> en </w:t>
      </w:r>
      <w:proofErr w:type="spellStart"/>
      <w:r w:rsidRPr="002B11AA">
        <w:rPr>
          <w:lang w:val="es-ES"/>
        </w:rPr>
        <w:t>compte</w:t>
      </w:r>
      <w:proofErr w:type="spellEnd"/>
      <w:r w:rsidRPr="002B11AA">
        <w:rPr>
          <w:lang w:val="es-ES"/>
        </w:rPr>
        <w:t xml:space="preserve"> el nombre de </w:t>
      </w:r>
      <w:proofErr w:type="spellStart"/>
      <w:r w:rsidRPr="002B11AA">
        <w:rPr>
          <w:lang w:val="es-ES"/>
        </w:rPr>
        <w:t>encerts</w:t>
      </w:r>
      <w:proofErr w:type="spellEnd"/>
      <w:r w:rsidRPr="002B11AA">
        <w:rPr>
          <w:lang w:val="es-ES"/>
        </w:rPr>
        <w:t xml:space="preserve"> i </w:t>
      </w:r>
      <w:proofErr w:type="spellStart"/>
      <w:r w:rsidRPr="002B11AA">
        <w:rPr>
          <w:lang w:val="es-ES"/>
        </w:rPr>
        <w:t>errors</w:t>
      </w:r>
      <w:proofErr w:type="spellEnd"/>
      <w:r w:rsidRPr="002B11AA">
        <w:rPr>
          <w:lang w:val="es-ES"/>
        </w:rPr>
        <w:t xml:space="preserve"> per tal de calcular el </w:t>
      </w:r>
      <w:proofErr w:type="spellStart"/>
      <w:r w:rsidRPr="002B11AA">
        <w:rPr>
          <w:lang w:val="es-ES"/>
        </w:rPr>
        <w:t>percentatge</w:t>
      </w:r>
      <w:proofErr w:type="spellEnd"/>
      <w:r w:rsidRPr="002B11AA">
        <w:rPr>
          <w:lang w:val="es-ES"/>
        </w:rPr>
        <w:t xml:space="preserve"> de </w:t>
      </w:r>
      <w:proofErr w:type="spellStart"/>
      <w:r w:rsidRPr="002B11AA">
        <w:rPr>
          <w:lang w:val="es-ES"/>
        </w:rPr>
        <w:t>fidelitat</w:t>
      </w:r>
      <w:proofErr w:type="spellEnd"/>
      <w:r w:rsidRPr="002B11AA">
        <w:rPr>
          <w:lang w:val="es-ES"/>
        </w:rPr>
        <w:t xml:space="preserve"> del </w:t>
      </w:r>
      <w:proofErr w:type="spellStart"/>
      <w:r w:rsidRPr="002B11AA">
        <w:rPr>
          <w:lang w:val="es-ES"/>
        </w:rPr>
        <w:t>model</w:t>
      </w:r>
      <w:proofErr w:type="spellEnd"/>
      <w:r w:rsidRPr="002B11AA">
        <w:rPr>
          <w:lang w:val="es-ES"/>
        </w:rPr>
        <w:t>.</w:t>
      </w:r>
    </w:p>
    <w:p w14:paraId="38428E17" w14:textId="77777777" w:rsidR="00824D36" w:rsidRPr="002B11AA" w:rsidRDefault="00824D36">
      <w:pPr>
        <w:rPr>
          <w:lang w:val="es-ES"/>
        </w:rPr>
      </w:pPr>
    </w:p>
    <w:p w14:paraId="6C51DEE5" w14:textId="77777777" w:rsidR="00824D36" w:rsidRPr="002B11AA" w:rsidRDefault="002C6168">
      <w:pPr>
        <w:pStyle w:val="Ttulo2"/>
        <w:rPr>
          <w:lang w:val="es-ES"/>
        </w:rPr>
      </w:pPr>
      <w:bookmarkStart w:id="56" w:name="_Toc7627777"/>
      <w:r w:rsidRPr="002B11AA">
        <w:rPr>
          <w:lang w:val="es-ES"/>
        </w:rPr>
        <w:t>3.3. DAFO</w:t>
      </w:r>
      <w:bookmarkEnd w:id="56"/>
      <w:r w:rsidRPr="002B11AA">
        <w:rPr>
          <w:lang w:val="es-ES"/>
        </w:rPr>
        <w:t xml:space="preserve"> </w:t>
      </w:r>
    </w:p>
    <w:p w14:paraId="1BE0EF87" w14:textId="77777777" w:rsidR="00824D36" w:rsidRPr="002B11AA" w:rsidRDefault="00824D36">
      <w:pPr>
        <w:rPr>
          <w:lang w:val="es-ES"/>
        </w:rPr>
      </w:pPr>
    </w:p>
    <w:tbl>
      <w:tblPr>
        <w:tblStyle w:val="a"/>
        <w:tblW w:w="84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8"/>
        <w:gridCol w:w="3827"/>
        <w:gridCol w:w="3679"/>
      </w:tblGrid>
      <w:tr w:rsidR="00824D36" w:rsidRPr="002B11AA" w14:paraId="4C4835D1" w14:textId="77777777">
        <w:trPr>
          <w:trHeight w:val="580"/>
        </w:trPr>
        <w:tc>
          <w:tcPr>
            <w:tcW w:w="988" w:type="dxa"/>
            <w:tcBorders>
              <w:top w:val="nil"/>
              <w:left w:val="nil"/>
              <w:bottom w:val="single" w:sz="4" w:space="0" w:color="000000"/>
              <w:right w:val="single" w:sz="4" w:space="0" w:color="000000"/>
            </w:tcBorders>
          </w:tcPr>
          <w:p w14:paraId="1F51DD18" w14:textId="77777777" w:rsidR="00824D36" w:rsidRPr="002B11AA" w:rsidRDefault="00824D36">
            <w:pPr>
              <w:rPr>
                <w:color w:val="2D74B5"/>
                <w:sz w:val="40"/>
                <w:szCs w:val="40"/>
                <w:lang w:val="es-ES"/>
              </w:rPr>
            </w:pPr>
          </w:p>
        </w:tc>
        <w:tc>
          <w:tcPr>
            <w:tcW w:w="3827" w:type="dxa"/>
            <w:tcBorders>
              <w:left w:val="single" w:sz="4" w:space="0" w:color="000000"/>
            </w:tcBorders>
            <w:shd w:val="clear" w:color="auto" w:fill="D9D9D9"/>
          </w:tcPr>
          <w:p w14:paraId="229BAD66" w14:textId="77777777" w:rsidR="00824D36" w:rsidRPr="002B11AA" w:rsidRDefault="002C6168">
            <w:pPr>
              <w:pBdr>
                <w:top w:val="nil"/>
                <w:left w:val="nil"/>
                <w:bottom w:val="nil"/>
                <w:right w:val="nil"/>
                <w:between w:val="nil"/>
              </w:pBdr>
              <w:jc w:val="center"/>
              <w:rPr>
                <w:b/>
                <w:sz w:val="24"/>
                <w:szCs w:val="24"/>
                <w:lang w:val="es-ES"/>
              </w:rPr>
            </w:pPr>
            <w:proofErr w:type="spellStart"/>
            <w:r w:rsidRPr="002B11AA">
              <w:rPr>
                <w:b/>
                <w:sz w:val="24"/>
                <w:szCs w:val="24"/>
                <w:lang w:val="es-ES"/>
              </w:rPr>
              <w:t>Positius</w:t>
            </w:r>
            <w:proofErr w:type="spellEnd"/>
          </w:p>
        </w:tc>
        <w:tc>
          <w:tcPr>
            <w:tcW w:w="3679" w:type="dxa"/>
            <w:shd w:val="clear" w:color="auto" w:fill="D9D9D9"/>
          </w:tcPr>
          <w:p w14:paraId="4957E710" w14:textId="77777777" w:rsidR="00824D36" w:rsidRPr="002B11AA" w:rsidRDefault="002C6168">
            <w:pPr>
              <w:pBdr>
                <w:top w:val="nil"/>
                <w:left w:val="nil"/>
                <w:bottom w:val="nil"/>
                <w:right w:val="nil"/>
                <w:between w:val="nil"/>
              </w:pBdr>
              <w:jc w:val="center"/>
              <w:rPr>
                <w:b/>
                <w:sz w:val="24"/>
                <w:szCs w:val="24"/>
                <w:lang w:val="es-ES"/>
              </w:rPr>
            </w:pPr>
            <w:proofErr w:type="spellStart"/>
            <w:r w:rsidRPr="002B11AA">
              <w:rPr>
                <w:b/>
                <w:sz w:val="24"/>
                <w:szCs w:val="24"/>
                <w:lang w:val="es-ES"/>
              </w:rPr>
              <w:t>Negatius</w:t>
            </w:r>
            <w:proofErr w:type="spellEnd"/>
          </w:p>
        </w:tc>
      </w:tr>
      <w:tr w:rsidR="00824D36" w:rsidRPr="002B11AA" w14:paraId="7B75E89F" w14:textId="77777777">
        <w:trPr>
          <w:trHeight w:val="1120"/>
        </w:trPr>
        <w:tc>
          <w:tcPr>
            <w:tcW w:w="988" w:type="dxa"/>
            <w:tcBorders>
              <w:top w:val="single" w:sz="4" w:space="0" w:color="000000"/>
            </w:tcBorders>
            <w:shd w:val="clear" w:color="auto" w:fill="D9D9D9"/>
            <w:vAlign w:val="center"/>
          </w:tcPr>
          <w:p w14:paraId="09456713" w14:textId="77777777" w:rsidR="00824D36" w:rsidRPr="002B11AA" w:rsidRDefault="002C6168">
            <w:pPr>
              <w:pBdr>
                <w:top w:val="nil"/>
                <w:left w:val="nil"/>
                <w:bottom w:val="nil"/>
                <w:right w:val="nil"/>
                <w:between w:val="nil"/>
              </w:pBdr>
              <w:ind w:left="113" w:right="113"/>
              <w:jc w:val="center"/>
              <w:rPr>
                <w:b/>
                <w:sz w:val="24"/>
                <w:szCs w:val="24"/>
                <w:lang w:val="es-ES"/>
              </w:rPr>
            </w:pPr>
            <w:r w:rsidRPr="002B11AA">
              <w:rPr>
                <w:b/>
                <w:sz w:val="24"/>
                <w:szCs w:val="24"/>
                <w:lang w:val="es-ES"/>
              </w:rPr>
              <w:t>Origen</w:t>
            </w:r>
          </w:p>
          <w:p w14:paraId="468FF6B4" w14:textId="77777777" w:rsidR="00824D36" w:rsidRPr="002B11AA" w:rsidRDefault="002C6168">
            <w:pPr>
              <w:ind w:left="113" w:right="113"/>
              <w:jc w:val="center"/>
              <w:rPr>
                <w:b/>
                <w:color w:val="2D74B5"/>
                <w:sz w:val="24"/>
                <w:szCs w:val="24"/>
                <w:lang w:val="es-ES"/>
              </w:rPr>
            </w:pPr>
            <w:proofErr w:type="spellStart"/>
            <w:r w:rsidRPr="002B11AA">
              <w:rPr>
                <w:b/>
                <w:sz w:val="24"/>
                <w:szCs w:val="24"/>
                <w:lang w:val="es-ES"/>
              </w:rPr>
              <w:t>Intern</w:t>
            </w:r>
            <w:proofErr w:type="spellEnd"/>
          </w:p>
        </w:tc>
        <w:tc>
          <w:tcPr>
            <w:tcW w:w="3827" w:type="dxa"/>
          </w:tcPr>
          <w:p w14:paraId="1BF83714" w14:textId="77777777" w:rsidR="00824D36" w:rsidRPr="002B11AA" w:rsidRDefault="002C6168">
            <w:pPr>
              <w:pBdr>
                <w:top w:val="nil"/>
                <w:left w:val="nil"/>
                <w:bottom w:val="nil"/>
                <w:right w:val="nil"/>
                <w:between w:val="nil"/>
              </w:pBdr>
              <w:jc w:val="center"/>
              <w:rPr>
                <w:b/>
                <w:sz w:val="24"/>
                <w:szCs w:val="24"/>
                <w:lang w:val="es-ES"/>
              </w:rPr>
            </w:pPr>
            <w:proofErr w:type="spellStart"/>
            <w:r w:rsidRPr="002B11AA">
              <w:rPr>
                <w:b/>
                <w:sz w:val="24"/>
                <w:szCs w:val="24"/>
                <w:lang w:val="es-ES"/>
              </w:rPr>
              <w:t>Fortaleses</w:t>
            </w:r>
            <w:proofErr w:type="spellEnd"/>
          </w:p>
          <w:p w14:paraId="1C65AC05" w14:textId="77777777" w:rsidR="00824D36" w:rsidRPr="002B11AA" w:rsidRDefault="00824D36">
            <w:pPr>
              <w:rPr>
                <w:color w:val="2D74B5"/>
                <w:sz w:val="24"/>
                <w:szCs w:val="24"/>
                <w:lang w:val="es-ES"/>
              </w:rPr>
            </w:pPr>
          </w:p>
          <w:p w14:paraId="038506AC" w14:textId="77777777" w:rsidR="00824D36" w:rsidRPr="002B11AA" w:rsidRDefault="002C6168">
            <w:pPr>
              <w:numPr>
                <w:ilvl w:val="0"/>
                <w:numId w:val="2"/>
              </w:numPr>
              <w:rPr>
                <w:color w:val="2D74B5"/>
                <w:sz w:val="24"/>
                <w:szCs w:val="24"/>
                <w:lang w:val="es-ES"/>
              </w:rPr>
            </w:pPr>
            <w:r w:rsidRPr="002B11AA">
              <w:rPr>
                <w:color w:val="2D74B5"/>
                <w:sz w:val="24"/>
                <w:szCs w:val="24"/>
                <w:lang w:val="es-ES"/>
              </w:rPr>
              <w:t xml:space="preserve">Bon </w:t>
            </w:r>
            <w:proofErr w:type="spellStart"/>
            <w:r w:rsidRPr="002B11AA">
              <w:rPr>
                <w:color w:val="2D74B5"/>
                <w:sz w:val="24"/>
                <w:szCs w:val="24"/>
                <w:lang w:val="es-ES"/>
              </w:rPr>
              <w:t>nivell</w:t>
            </w:r>
            <w:proofErr w:type="spellEnd"/>
            <w:r w:rsidRPr="002B11AA">
              <w:rPr>
                <w:color w:val="2D74B5"/>
                <w:sz w:val="24"/>
                <w:szCs w:val="24"/>
                <w:lang w:val="es-ES"/>
              </w:rPr>
              <w:t xml:space="preserve"> de </w:t>
            </w:r>
            <w:proofErr w:type="spellStart"/>
            <w:r w:rsidRPr="002B11AA">
              <w:rPr>
                <w:color w:val="2D74B5"/>
                <w:sz w:val="24"/>
                <w:szCs w:val="24"/>
                <w:lang w:val="es-ES"/>
              </w:rPr>
              <w:t>programació</w:t>
            </w:r>
            <w:proofErr w:type="spellEnd"/>
          </w:p>
          <w:p w14:paraId="215DB992" w14:textId="77777777" w:rsidR="00824D36" w:rsidRPr="002B11AA" w:rsidRDefault="002C6168">
            <w:pPr>
              <w:numPr>
                <w:ilvl w:val="0"/>
                <w:numId w:val="2"/>
              </w:numPr>
              <w:rPr>
                <w:color w:val="2D74B5"/>
                <w:sz w:val="24"/>
                <w:szCs w:val="24"/>
                <w:lang w:val="es-ES"/>
              </w:rPr>
            </w:pPr>
            <w:proofErr w:type="spellStart"/>
            <w:r w:rsidRPr="002B11AA">
              <w:rPr>
                <w:color w:val="2D74B5"/>
                <w:sz w:val="24"/>
                <w:szCs w:val="24"/>
                <w:lang w:val="es-ES"/>
              </w:rPr>
              <w:t>Interès</w:t>
            </w:r>
            <w:proofErr w:type="spellEnd"/>
            <w:r w:rsidRPr="002B11AA">
              <w:rPr>
                <w:color w:val="2D74B5"/>
                <w:sz w:val="24"/>
                <w:szCs w:val="24"/>
                <w:lang w:val="es-ES"/>
              </w:rPr>
              <w:t xml:space="preserve"> en </w:t>
            </w:r>
            <w:proofErr w:type="spellStart"/>
            <w:r w:rsidRPr="002B11AA">
              <w:rPr>
                <w:color w:val="2D74B5"/>
                <w:sz w:val="24"/>
                <w:szCs w:val="24"/>
                <w:lang w:val="es-ES"/>
              </w:rPr>
              <w:t>aprendre</w:t>
            </w:r>
            <w:proofErr w:type="spellEnd"/>
            <w:r w:rsidRPr="002B11AA">
              <w:rPr>
                <w:color w:val="2D74B5"/>
                <w:sz w:val="24"/>
                <w:szCs w:val="24"/>
                <w:lang w:val="es-ES"/>
              </w:rPr>
              <w:t xml:space="preserve"> i buscar </w:t>
            </w:r>
            <w:proofErr w:type="spellStart"/>
            <w:r w:rsidRPr="002B11AA">
              <w:rPr>
                <w:color w:val="2D74B5"/>
                <w:sz w:val="24"/>
                <w:szCs w:val="24"/>
                <w:lang w:val="es-ES"/>
              </w:rPr>
              <w:t>informació</w:t>
            </w:r>
            <w:proofErr w:type="spellEnd"/>
          </w:p>
          <w:p w14:paraId="23A4DBA6" w14:textId="77777777" w:rsidR="00824D36" w:rsidRPr="002B11AA" w:rsidRDefault="002C6168">
            <w:pPr>
              <w:numPr>
                <w:ilvl w:val="0"/>
                <w:numId w:val="2"/>
              </w:numPr>
              <w:rPr>
                <w:color w:val="2D74B5"/>
                <w:sz w:val="24"/>
                <w:szCs w:val="24"/>
                <w:lang w:val="es-ES"/>
              </w:rPr>
            </w:pPr>
            <w:proofErr w:type="spellStart"/>
            <w:r w:rsidRPr="002B11AA">
              <w:rPr>
                <w:color w:val="2D74B5"/>
                <w:sz w:val="24"/>
                <w:szCs w:val="24"/>
                <w:lang w:val="es-ES"/>
              </w:rPr>
              <w:t>Bons</w:t>
            </w:r>
            <w:proofErr w:type="spellEnd"/>
            <w:r w:rsidRPr="002B11AA">
              <w:rPr>
                <w:color w:val="2D74B5"/>
                <w:sz w:val="24"/>
                <w:szCs w:val="24"/>
                <w:lang w:val="es-ES"/>
              </w:rPr>
              <w:t xml:space="preserve"> </w:t>
            </w:r>
            <w:proofErr w:type="spellStart"/>
            <w:r w:rsidRPr="002B11AA">
              <w:rPr>
                <w:color w:val="2D74B5"/>
                <w:sz w:val="24"/>
                <w:szCs w:val="24"/>
                <w:lang w:val="es-ES"/>
              </w:rPr>
              <w:t>resultats</w:t>
            </w:r>
            <w:proofErr w:type="spellEnd"/>
            <w:r w:rsidRPr="002B11AA">
              <w:rPr>
                <w:color w:val="2D74B5"/>
                <w:sz w:val="24"/>
                <w:szCs w:val="24"/>
                <w:lang w:val="es-ES"/>
              </w:rPr>
              <w:t xml:space="preserve"> en </w:t>
            </w:r>
            <w:proofErr w:type="spellStart"/>
            <w:r w:rsidRPr="002B11AA">
              <w:rPr>
                <w:color w:val="2D74B5"/>
                <w:sz w:val="24"/>
                <w:szCs w:val="24"/>
                <w:lang w:val="es-ES"/>
              </w:rPr>
              <w:t>estudis</w:t>
            </w:r>
            <w:proofErr w:type="spellEnd"/>
            <w:r w:rsidRPr="002B11AA">
              <w:rPr>
                <w:color w:val="2D74B5"/>
                <w:sz w:val="24"/>
                <w:szCs w:val="24"/>
                <w:lang w:val="es-ES"/>
              </w:rPr>
              <w:t xml:space="preserve"> </w:t>
            </w:r>
            <w:proofErr w:type="spellStart"/>
            <w:r w:rsidRPr="002B11AA">
              <w:rPr>
                <w:color w:val="2D74B5"/>
                <w:sz w:val="24"/>
                <w:szCs w:val="24"/>
                <w:lang w:val="es-ES"/>
              </w:rPr>
              <w:t>similars</w:t>
            </w:r>
            <w:proofErr w:type="spellEnd"/>
            <w:r w:rsidRPr="002B11AA">
              <w:rPr>
                <w:color w:val="2D74B5"/>
                <w:sz w:val="24"/>
                <w:szCs w:val="24"/>
                <w:lang w:val="es-ES"/>
              </w:rPr>
              <w:t xml:space="preserve"> </w:t>
            </w:r>
            <w:proofErr w:type="spellStart"/>
            <w:r w:rsidRPr="002B11AA">
              <w:rPr>
                <w:color w:val="2D74B5"/>
                <w:sz w:val="24"/>
                <w:szCs w:val="24"/>
                <w:lang w:val="es-ES"/>
              </w:rPr>
              <w:t>anteriors</w:t>
            </w:r>
            <w:proofErr w:type="spellEnd"/>
            <w:r w:rsidRPr="002B11AA">
              <w:rPr>
                <w:color w:val="2D74B5"/>
                <w:sz w:val="24"/>
                <w:szCs w:val="24"/>
                <w:lang w:val="es-ES"/>
              </w:rPr>
              <w:t xml:space="preserve"> (</w:t>
            </w:r>
            <w:proofErr w:type="spellStart"/>
            <w:r w:rsidRPr="002B11AA">
              <w:rPr>
                <w:color w:val="2D74B5"/>
                <w:sz w:val="24"/>
                <w:szCs w:val="24"/>
                <w:lang w:val="es-ES"/>
              </w:rPr>
              <w:t>treballs</w:t>
            </w:r>
            <w:proofErr w:type="spellEnd"/>
            <w:r w:rsidRPr="002B11AA">
              <w:rPr>
                <w:color w:val="2D74B5"/>
                <w:sz w:val="24"/>
                <w:szCs w:val="24"/>
                <w:lang w:val="es-ES"/>
              </w:rPr>
              <w:t xml:space="preserve"> </w:t>
            </w:r>
            <w:proofErr w:type="spellStart"/>
            <w:r w:rsidRPr="002B11AA">
              <w:rPr>
                <w:color w:val="2D74B5"/>
                <w:sz w:val="24"/>
                <w:szCs w:val="24"/>
                <w:lang w:val="es-ES"/>
              </w:rPr>
              <w:t>universitaris</w:t>
            </w:r>
            <w:proofErr w:type="spellEnd"/>
            <w:r w:rsidRPr="002B11AA">
              <w:rPr>
                <w:color w:val="2D74B5"/>
                <w:sz w:val="24"/>
                <w:szCs w:val="24"/>
                <w:lang w:val="es-ES"/>
              </w:rPr>
              <w:t xml:space="preserve"> </w:t>
            </w:r>
            <w:proofErr w:type="spellStart"/>
            <w:r w:rsidRPr="002B11AA">
              <w:rPr>
                <w:color w:val="2D74B5"/>
                <w:sz w:val="24"/>
                <w:szCs w:val="24"/>
                <w:lang w:val="es-ES"/>
              </w:rPr>
              <w:t>relacionats</w:t>
            </w:r>
            <w:proofErr w:type="spellEnd"/>
            <w:r w:rsidRPr="002B11AA">
              <w:rPr>
                <w:color w:val="2D74B5"/>
                <w:sz w:val="24"/>
                <w:szCs w:val="24"/>
                <w:lang w:val="es-ES"/>
              </w:rPr>
              <w:t>)</w:t>
            </w:r>
          </w:p>
          <w:p w14:paraId="068B3F55" w14:textId="77777777" w:rsidR="00824D36" w:rsidRPr="002B11AA" w:rsidRDefault="00824D36">
            <w:pPr>
              <w:rPr>
                <w:color w:val="2D74B5"/>
                <w:sz w:val="24"/>
                <w:szCs w:val="24"/>
                <w:lang w:val="es-ES"/>
              </w:rPr>
            </w:pPr>
          </w:p>
          <w:p w14:paraId="2709530F" w14:textId="77777777" w:rsidR="00824D36" w:rsidRPr="002B11AA" w:rsidRDefault="00824D36">
            <w:pPr>
              <w:rPr>
                <w:color w:val="2D74B5"/>
                <w:sz w:val="24"/>
                <w:szCs w:val="24"/>
                <w:lang w:val="es-ES"/>
              </w:rPr>
            </w:pPr>
          </w:p>
        </w:tc>
        <w:tc>
          <w:tcPr>
            <w:tcW w:w="3679" w:type="dxa"/>
          </w:tcPr>
          <w:p w14:paraId="2BC41C40" w14:textId="77777777" w:rsidR="00824D36" w:rsidRPr="002B11AA" w:rsidRDefault="002C6168">
            <w:pPr>
              <w:pBdr>
                <w:top w:val="nil"/>
                <w:left w:val="nil"/>
                <w:bottom w:val="nil"/>
                <w:right w:val="nil"/>
                <w:between w:val="nil"/>
              </w:pBdr>
              <w:jc w:val="center"/>
              <w:rPr>
                <w:b/>
                <w:sz w:val="24"/>
                <w:szCs w:val="24"/>
                <w:lang w:val="es-ES"/>
              </w:rPr>
            </w:pPr>
            <w:proofErr w:type="spellStart"/>
            <w:r w:rsidRPr="002B11AA">
              <w:rPr>
                <w:b/>
                <w:sz w:val="24"/>
                <w:szCs w:val="24"/>
                <w:lang w:val="es-ES"/>
              </w:rPr>
              <w:t>Debilitats</w:t>
            </w:r>
            <w:proofErr w:type="spellEnd"/>
          </w:p>
          <w:p w14:paraId="1D7C86C3" w14:textId="77777777" w:rsidR="00824D36" w:rsidRPr="002B11AA" w:rsidRDefault="00824D36">
            <w:pPr>
              <w:rPr>
                <w:color w:val="2D74B5"/>
                <w:sz w:val="24"/>
                <w:szCs w:val="24"/>
                <w:lang w:val="es-ES"/>
              </w:rPr>
            </w:pPr>
          </w:p>
          <w:p w14:paraId="4D4AB391" w14:textId="77777777" w:rsidR="00824D36" w:rsidRPr="002B11AA" w:rsidRDefault="002C6168">
            <w:pPr>
              <w:numPr>
                <w:ilvl w:val="0"/>
                <w:numId w:val="9"/>
              </w:numPr>
              <w:rPr>
                <w:color w:val="2D74B5"/>
                <w:sz w:val="24"/>
                <w:szCs w:val="24"/>
                <w:lang w:val="es-ES"/>
              </w:rPr>
            </w:pPr>
            <w:proofErr w:type="spellStart"/>
            <w:r w:rsidRPr="002B11AA">
              <w:rPr>
                <w:color w:val="2D74B5"/>
                <w:sz w:val="24"/>
                <w:szCs w:val="24"/>
                <w:lang w:val="es-ES"/>
              </w:rPr>
              <w:t>Disponibilitat</w:t>
            </w:r>
            <w:proofErr w:type="spellEnd"/>
            <w:r w:rsidRPr="002B11AA">
              <w:rPr>
                <w:color w:val="2D74B5"/>
                <w:sz w:val="24"/>
                <w:szCs w:val="24"/>
                <w:lang w:val="es-ES"/>
              </w:rPr>
              <w:t xml:space="preserve"> </w:t>
            </w:r>
            <w:proofErr w:type="spellStart"/>
            <w:r w:rsidRPr="002B11AA">
              <w:rPr>
                <w:color w:val="2D74B5"/>
                <w:sz w:val="24"/>
                <w:szCs w:val="24"/>
                <w:lang w:val="es-ES"/>
              </w:rPr>
              <w:t>horària</w:t>
            </w:r>
            <w:proofErr w:type="spellEnd"/>
            <w:r w:rsidRPr="002B11AA">
              <w:rPr>
                <w:color w:val="2D74B5"/>
                <w:sz w:val="24"/>
                <w:szCs w:val="24"/>
                <w:lang w:val="es-ES"/>
              </w:rPr>
              <w:t xml:space="preserve"> </w:t>
            </w:r>
            <w:proofErr w:type="spellStart"/>
            <w:r w:rsidRPr="002B11AA">
              <w:rPr>
                <w:color w:val="2D74B5"/>
                <w:sz w:val="24"/>
                <w:szCs w:val="24"/>
                <w:lang w:val="es-ES"/>
              </w:rPr>
              <w:t>reduïda</w:t>
            </w:r>
            <w:proofErr w:type="spellEnd"/>
            <w:r w:rsidRPr="002B11AA">
              <w:rPr>
                <w:color w:val="2D74B5"/>
                <w:sz w:val="24"/>
                <w:szCs w:val="24"/>
                <w:lang w:val="es-ES"/>
              </w:rPr>
              <w:t xml:space="preserve"> per </w:t>
            </w:r>
            <w:proofErr w:type="spellStart"/>
            <w:r w:rsidRPr="002B11AA">
              <w:rPr>
                <w:color w:val="2D74B5"/>
                <w:sz w:val="24"/>
                <w:szCs w:val="24"/>
                <w:lang w:val="es-ES"/>
              </w:rPr>
              <w:t>treball</w:t>
            </w:r>
            <w:proofErr w:type="spellEnd"/>
          </w:p>
          <w:p w14:paraId="45D79B84" w14:textId="77777777" w:rsidR="00824D36" w:rsidRPr="002B11AA" w:rsidRDefault="00824D36">
            <w:pPr>
              <w:ind w:left="720"/>
              <w:rPr>
                <w:color w:val="2D74B5"/>
                <w:sz w:val="24"/>
                <w:szCs w:val="24"/>
                <w:lang w:val="es-ES"/>
              </w:rPr>
            </w:pPr>
          </w:p>
        </w:tc>
      </w:tr>
      <w:tr w:rsidR="00824D36" w:rsidRPr="002B11AA" w14:paraId="40C85E09" w14:textId="77777777">
        <w:trPr>
          <w:trHeight w:val="1120"/>
        </w:trPr>
        <w:tc>
          <w:tcPr>
            <w:tcW w:w="988" w:type="dxa"/>
            <w:shd w:val="clear" w:color="auto" w:fill="D9D9D9"/>
            <w:vAlign w:val="center"/>
          </w:tcPr>
          <w:p w14:paraId="756A1B83" w14:textId="77777777" w:rsidR="00824D36" w:rsidRPr="002B11AA" w:rsidRDefault="002C6168">
            <w:pPr>
              <w:pBdr>
                <w:top w:val="nil"/>
                <w:left w:val="nil"/>
                <w:bottom w:val="nil"/>
                <w:right w:val="nil"/>
                <w:between w:val="nil"/>
              </w:pBdr>
              <w:ind w:left="113" w:right="113"/>
              <w:jc w:val="center"/>
              <w:rPr>
                <w:b/>
                <w:sz w:val="24"/>
                <w:szCs w:val="24"/>
                <w:lang w:val="es-ES"/>
              </w:rPr>
            </w:pPr>
            <w:r w:rsidRPr="002B11AA">
              <w:rPr>
                <w:b/>
                <w:sz w:val="24"/>
                <w:szCs w:val="24"/>
                <w:lang w:val="es-ES"/>
              </w:rPr>
              <w:t>Origen</w:t>
            </w:r>
          </w:p>
          <w:p w14:paraId="02AE6542" w14:textId="77777777" w:rsidR="00824D36" w:rsidRPr="002B11AA" w:rsidRDefault="002C6168">
            <w:pPr>
              <w:ind w:left="113" w:right="113"/>
              <w:jc w:val="center"/>
              <w:rPr>
                <w:b/>
                <w:color w:val="2D74B5"/>
                <w:sz w:val="24"/>
                <w:szCs w:val="24"/>
                <w:lang w:val="es-ES"/>
              </w:rPr>
            </w:pPr>
            <w:proofErr w:type="spellStart"/>
            <w:r w:rsidRPr="002B11AA">
              <w:rPr>
                <w:b/>
                <w:sz w:val="24"/>
                <w:szCs w:val="24"/>
                <w:lang w:val="es-ES"/>
              </w:rPr>
              <w:t>Extern</w:t>
            </w:r>
            <w:proofErr w:type="spellEnd"/>
          </w:p>
        </w:tc>
        <w:tc>
          <w:tcPr>
            <w:tcW w:w="3827" w:type="dxa"/>
          </w:tcPr>
          <w:p w14:paraId="776F4168" w14:textId="77777777" w:rsidR="00824D36" w:rsidRPr="002B11AA" w:rsidRDefault="002C6168">
            <w:pPr>
              <w:pBdr>
                <w:top w:val="nil"/>
                <w:left w:val="nil"/>
                <w:bottom w:val="nil"/>
                <w:right w:val="nil"/>
                <w:between w:val="nil"/>
              </w:pBdr>
              <w:jc w:val="center"/>
              <w:rPr>
                <w:b/>
                <w:sz w:val="24"/>
                <w:szCs w:val="24"/>
                <w:lang w:val="es-ES"/>
              </w:rPr>
            </w:pPr>
            <w:proofErr w:type="spellStart"/>
            <w:r w:rsidRPr="002B11AA">
              <w:rPr>
                <w:b/>
                <w:sz w:val="24"/>
                <w:szCs w:val="24"/>
                <w:lang w:val="es-ES"/>
              </w:rPr>
              <w:t>Oportunitats</w:t>
            </w:r>
            <w:proofErr w:type="spellEnd"/>
          </w:p>
          <w:p w14:paraId="022D27FA" w14:textId="77777777" w:rsidR="00824D36" w:rsidRPr="002B11AA" w:rsidRDefault="00824D36">
            <w:pPr>
              <w:jc w:val="center"/>
              <w:rPr>
                <w:color w:val="2D74B5"/>
                <w:sz w:val="24"/>
                <w:szCs w:val="24"/>
                <w:lang w:val="es-ES"/>
              </w:rPr>
            </w:pPr>
          </w:p>
          <w:p w14:paraId="1963494F" w14:textId="77777777" w:rsidR="00824D36" w:rsidRPr="002B11AA" w:rsidRDefault="002C6168">
            <w:pPr>
              <w:numPr>
                <w:ilvl w:val="0"/>
                <w:numId w:val="3"/>
              </w:numPr>
              <w:rPr>
                <w:color w:val="2D74B5"/>
                <w:sz w:val="24"/>
                <w:szCs w:val="24"/>
                <w:lang w:val="es-ES"/>
              </w:rPr>
            </w:pPr>
            <w:r w:rsidRPr="002B11AA">
              <w:rPr>
                <w:color w:val="2D74B5"/>
                <w:sz w:val="24"/>
                <w:szCs w:val="24"/>
                <w:lang w:val="es-ES"/>
              </w:rPr>
              <w:t xml:space="preserve">Gran </w:t>
            </w:r>
            <w:proofErr w:type="spellStart"/>
            <w:r w:rsidRPr="002B11AA">
              <w:rPr>
                <w:color w:val="2D74B5"/>
                <w:sz w:val="24"/>
                <w:szCs w:val="24"/>
                <w:lang w:val="es-ES"/>
              </w:rPr>
              <w:t>quantitat</w:t>
            </w:r>
            <w:proofErr w:type="spellEnd"/>
            <w:r w:rsidRPr="002B11AA">
              <w:rPr>
                <w:color w:val="2D74B5"/>
                <w:sz w:val="24"/>
                <w:szCs w:val="24"/>
                <w:lang w:val="es-ES"/>
              </w:rPr>
              <w:t xml:space="preserve"> </w:t>
            </w:r>
            <w:proofErr w:type="spellStart"/>
            <w:r w:rsidRPr="002B11AA">
              <w:rPr>
                <w:color w:val="2D74B5"/>
                <w:sz w:val="24"/>
                <w:szCs w:val="24"/>
                <w:lang w:val="es-ES"/>
              </w:rPr>
              <w:t>d’informació</w:t>
            </w:r>
            <w:proofErr w:type="spellEnd"/>
            <w:r w:rsidRPr="002B11AA">
              <w:rPr>
                <w:color w:val="2D74B5"/>
                <w:sz w:val="24"/>
                <w:szCs w:val="24"/>
                <w:lang w:val="es-ES"/>
              </w:rPr>
              <w:t xml:space="preserve"> i </w:t>
            </w:r>
            <w:proofErr w:type="spellStart"/>
            <w:r w:rsidRPr="002B11AA">
              <w:rPr>
                <w:color w:val="2D74B5"/>
                <w:sz w:val="24"/>
                <w:szCs w:val="24"/>
                <w:lang w:val="es-ES"/>
              </w:rPr>
              <w:t>referents</w:t>
            </w:r>
            <w:proofErr w:type="spellEnd"/>
          </w:p>
          <w:p w14:paraId="11002AFB" w14:textId="77777777" w:rsidR="00824D36" w:rsidRPr="002B11AA" w:rsidRDefault="002C6168">
            <w:pPr>
              <w:numPr>
                <w:ilvl w:val="0"/>
                <w:numId w:val="3"/>
              </w:numPr>
              <w:rPr>
                <w:color w:val="2D74B5"/>
                <w:sz w:val="24"/>
                <w:szCs w:val="24"/>
                <w:lang w:val="es-ES"/>
              </w:rPr>
            </w:pPr>
            <w:proofErr w:type="spellStart"/>
            <w:r w:rsidRPr="002B11AA">
              <w:rPr>
                <w:color w:val="2D74B5"/>
                <w:sz w:val="24"/>
                <w:szCs w:val="24"/>
                <w:lang w:val="es-ES"/>
              </w:rPr>
              <w:t>Projectes</w:t>
            </w:r>
            <w:proofErr w:type="spellEnd"/>
            <w:r w:rsidRPr="002B11AA">
              <w:rPr>
                <w:color w:val="2D74B5"/>
                <w:sz w:val="24"/>
                <w:szCs w:val="24"/>
                <w:lang w:val="es-ES"/>
              </w:rPr>
              <w:t xml:space="preserve"> demo Open </w:t>
            </w:r>
            <w:proofErr w:type="spellStart"/>
            <w:r w:rsidRPr="002B11AA">
              <w:rPr>
                <w:color w:val="2D74B5"/>
                <w:sz w:val="24"/>
                <w:szCs w:val="24"/>
                <w:lang w:val="es-ES"/>
              </w:rPr>
              <w:t>Source</w:t>
            </w:r>
            <w:proofErr w:type="spellEnd"/>
          </w:p>
          <w:p w14:paraId="4E7D8A0B" w14:textId="77777777" w:rsidR="00824D36" w:rsidRPr="002B11AA" w:rsidRDefault="002C6168">
            <w:pPr>
              <w:numPr>
                <w:ilvl w:val="0"/>
                <w:numId w:val="3"/>
              </w:numPr>
              <w:rPr>
                <w:color w:val="2D74B5"/>
                <w:sz w:val="24"/>
                <w:szCs w:val="24"/>
                <w:lang w:val="es-ES"/>
              </w:rPr>
            </w:pPr>
            <w:proofErr w:type="spellStart"/>
            <w:r w:rsidRPr="002B11AA">
              <w:rPr>
                <w:color w:val="2D74B5"/>
                <w:sz w:val="24"/>
                <w:szCs w:val="24"/>
                <w:lang w:val="es-ES"/>
              </w:rPr>
              <w:t>Àmbit</w:t>
            </w:r>
            <w:proofErr w:type="spellEnd"/>
            <w:r w:rsidRPr="002B11AA">
              <w:rPr>
                <w:color w:val="2D74B5"/>
                <w:sz w:val="24"/>
                <w:szCs w:val="24"/>
                <w:lang w:val="es-ES"/>
              </w:rPr>
              <w:t xml:space="preserve"> </w:t>
            </w:r>
            <w:proofErr w:type="spellStart"/>
            <w:r w:rsidRPr="002B11AA">
              <w:rPr>
                <w:color w:val="2D74B5"/>
                <w:sz w:val="24"/>
                <w:szCs w:val="24"/>
                <w:lang w:val="es-ES"/>
              </w:rPr>
              <w:t>d'ús</w:t>
            </w:r>
            <w:proofErr w:type="spellEnd"/>
            <w:r w:rsidRPr="002B11AA">
              <w:rPr>
                <w:color w:val="2D74B5"/>
                <w:sz w:val="24"/>
                <w:szCs w:val="24"/>
                <w:lang w:val="es-ES"/>
              </w:rPr>
              <w:t xml:space="preserve"> del tutor del </w:t>
            </w:r>
            <w:proofErr w:type="spellStart"/>
            <w:r w:rsidRPr="002B11AA">
              <w:rPr>
                <w:color w:val="2D74B5"/>
                <w:sz w:val="24"/>
                <w:szCs w:val="24"/>
                <w:lang w:val="es-ES"/>
              </w:rPr>
              <w:t>treball</w:t>
            </w:r>
            <w:proofErr w:type="spellEnd"/>
            <w:r w:rsidRPr="002B11AA">
              <w:rPr>
                <w:color w:val="2D74B5"/>
                <w:sz w:val="24"/>
                <w:szCs w:val="24"/>
                <w:lang w:val="es-ES"/>
              </w:rPr>
              <w:t xml:space="preserve"> de final de </w:t>
            </w:r>
            <w:proofErr w:type="spellStart"/>
            <w:r w:rsidRPr="002B11AA">
              <w:rPr>
                <w:color w:val="2D74B5"/>
                <w:sz w:val="24"/>
                <w:szCs w:val="24"/>
                <w:lang w:val="es-ES"/>
              </w:rPr>
              <w:t>grau</w:t>
            </w:r>
            <w:proofErr w:type="spellEnd"/>
            <w:r w:rsidRPr="002B11AA">
              <w:rPr>
                <w:color w:val="2D74B5"/>
                <w:sz w:val="24"/>
                <w:szCs w:val="24"/>
                <w:lang w:val="es-ES"/>
              </w:rPr>
              <w:t>.</w:t>
            </w:r>
          </w:p>
          <w:p w14:paraId="41259DF0" w14:textId="77777777" w:rsidR="00824D36" w:rsidRPr="002B11AA" w:rsidRDefault="00824D36">
            <w:pPr>
              <w:jc w:val="center"/>
              <w:rPr>
                <w:color w:val="2D74B5"/>
                <w:sz w:val="24"/>
                <w:szCs w:val="24"/>
                <w:lang w:val="es-ES"/>
              </w:rPr>
            </w:pPr>
          </w:p>
          <w:p w14:paraId="5B28E723" w14:textId="77777777" w:rsidR="00824D36" w:rsidRPr="002B11AA" w:rsidRDefault="00824D36">
            <w:pPr>
              <w:jc w:val="center"/>
              <w:rPr>
                <w:color w:val="2D74B5"/>
                <w:sz w:val="24"/>
                <w:szCs w:val="24"/>
                <w:lang w:val="es-ES"/>
              </w:rPr>
            </w:pPr>
          </w:p>
          <w:p w14:paraId="4B381995" w14:textId="77777777" w:rsidR="00824D36" w:rsidRPr="002B11AA" w:rsidRDefault="00824D36">
            <w:pPr>
              <w:jc w:val="center"/>
              <w:rPr>
                <w:color w:val="2D74B5"/>
                <w:sz w:val="24"/>
                <w:szCs w:val="24"/>
                <w:lang w:val="es-ES"/>
              </w:rPr>
            </w:pPr>
          </w:p>
          <w:p w14:paraId="423A4A3C" w14:textId="77777777" w:rsidR="00824D36" w:rsidRPr="002B11AA" w:rsidRDefault="00824D36">
            <w:pPr>
              <w:jc w:val="center"/>
              <w:rPr>
                <w:color w:val="2D74B5"/>
                <w:sz w:val="24"/>
                <w:szCs w:val="24"/>
                <w:lang w:val="es-ES"/>
              </w:rPr>
            </w:pPr>
          </w:p>
        </w:tc>
        <w:tc>
          <w:tcPr>
            <w:tcW w:w="3679" w:type="dxa"/>
          </w:tcPr>
          <w:p w14:paraId="513EC938" w14:textId="77777777" w:rsidR="00824D36" w:rsidRPr="002B11AA" w:rsidRDefault="002C6168">
            <w:pPr>
              <w:pBdr>
                <w:top w:val="nil"/>
                <w:left w:val="nil"/>
                <w:bottom w:val="nil"/>
                <w:right w:val="nil"/>
                <w:between w:val="nil"/>
              </w:pBdr>
              <w:jc w:val="center"/>
              <w:rPr>
                <w:b/>
                <w:sz w:val="24"/>
                <w:szCs w:val="24"/>
                <w:lang w:val="es-ES"/>
              </w:rPr>
            </w:pPr>
            <w:r w:rsidRPr="002B11AA">
              <w:rPr>
                <w:b/>
                <w:sz w:val="24"/>
                <w:szCs w:val="24"/>
                <w:lang w:val="es-ES"/>
              </w:rPr>
              <w:t>Amenaces</w:t>
            </w:r>
          </w:p>
          <w:p w14:paraId="70BA58FC" w14:textId="77777777" w:rsidR="00824D36" w:rsidRPr="002B11AA" w:rsidRDefault="00824D36">
            <w:pPr>
              <w:jc w:val="center"/>
              <w:rPr>
                <w:color w:val="2D74B5"/>
                <w:sz w:val="24"/>
                <w:szCs w:val="24"/>
                <w:lang w:val="es-ES"/>
              </w:rPr>
            </w:pPr>
          </w:p>
          <w:p w14:paraId="37F4AE1D" w14:textId="77777777" w:rsidR="00824D36" w:rsidRPr="002B11AA" w:rsidRDefault="002C6168">
            <w:pPr>
              <w:numPr>
                <w:ilvl w:val="0"/>
                <w:numId w:val="5"/>
              </w:numPr>
              <w:rPr>
                <w:color w:val="2D74B5"/>
                <w:sz w:val="24"/>
                <w:szCs w:val="24"/>
                <w:lang w:val="es-ES"/>
              </w:rPr>
            </w:pPr>
            <w:r w:rsidRPr="002B11AA">
              <w:rPr>
                <w:color w:val="2D74B5"/>
                <w:sz w:val="24"/>
                <w:szCs w:val="24"/>
                <w:lang w:val="es-ES"/>
              </w:rPr>
              <w:t xml:space="preserve">costos </w:t>
            </w:r>
            <w:proofErr w:type="spellStart"/>
            <w:r w:rsidRPr="002B11AA">
              <w:rPr>
                <w:color w:val="2D74B5"/>
                <w:sz w:val="24"/>
                <w:szCs w:val="24"/>
                <w:lang w:val="es-ES"/>
              </w:rPr>
              <w:t>derivats</w:t>
            </w:r>
            <w:proofErr w:type="spellEnd"/>
            <w:r w:rsidRPr="002B11AA">
              <w:rPr>
                <w:color w:val="2D74B5"/>
                <w:sz w:val="24"/>
                <w:szCs w:val="24"/>
                <w:lang w:val="es-ES"/>
              </w:rPr>
              <w:t xml:space="preserve"> del </w:t>
            </w:r>
            <w:proofErr w:type="spellStart"/>
            <w:r w:rsidRPr="002B11AA">
              <w:rPr>
                <w:color w:val="2D74B5"/>
                <w:sz w:val="24"/>
                <w:szCs w:val="24"/>
                <w:lang w:val="es-ES"/>
              </w:rPr>
              <w:t>estudi</w:t>
            </w:r>
            <w:proofErr w:type="spellEnd"/>
            <w:r w:rsidRPr="002B11AA">
              <w:rPr>
                <w:color w:val="2D74B5"/>
                <w:sz w:val="24"/>
                <w:szCs w:val="24"/>
                <w:lang w:val="es-ES"/>
              </w:rPr>
              <w:t xml:space="preserve"> o infraestructura </w:t>
            </w:r>
            <w:proofErr w:type="spellStart"/>
            <w:r w:rsidRPr="002B11AA">
              <w:rPr>
                <w:color w:val="2D74B5"/>
                <w:sz w:val="24"/>
                <w:szCs w:val="24"/>
                <w:lang w:val="es-ES"/>
              </w:rPr>
              <w:t>necessària</w:t>
            </w:r>
            <w:proofErr w:type="spellEnd"/>
            <w:r w:rsidRPr="002B11AA">
              <w:rPr>
                <w:color w:val="2D74B5"/>
                <w:sz w:val="24"/>
                <w:szCs w:val="24"/>
                <w:lang w:val="es-ES"/>
              </w:rPr>
              <w:t xml:space="preserve"> per operar el sistema.</w:t>
            </w:r>
          </w:p>
        </w:tc>
      </w:tr>
    </w:tbl>
    <w:p w14:paraId="61CC4E64" w14:textId="77777777" w:rsidR="00824D36" w:rsidRPr="002B11AA" w:rsidRDefault="00824D36">
      <w:pPr>
        <w:rPr>
          <w:color w:val="2D74B5"/>
          <w:sz w:val="40"/>
          <w:szCs w:val="40"/>
          <w:lang w:val="es-ES"/>
        </w:rPr>
      </w:pPr>
    </w:p>
    <w:p w14:paraId="75E84B56" w14:textId="77777777" w:rsidR="00824D36" w:rsidRPr="002B11AA" w:rsidRDefault="00824D36">
      <w:pPr>
        <w:rPr>
          <w:color w:val="2D74B5"/>
          <w:sz w:val="40"/>
          <w:szCs w:val="40"/>
          <w:lang w:val="es-ES"/>
        </w:rPr>
      </w:pPr>
    </w:p>
    <w:p w14:paraId="6B9F097E" w14:textId="77777777" w:rsidR="00824D36" w:rsidRPr="002B11AA" w:rsidRDefault="002C6168">
      <w:pPr>
        <w:pStyle w:val="Ttulo2"/>
        <w:rPr>
          <w:lang w:val="es-ES"/>
        </w:rPr>
      </w:pPr>
      <w:bookmarkStart w:id="57" w:name="_46r0co2" w:colFirst="0" w:colLast="0"/>
      <w:bookmarkEnd w:id="57"/>
      <w:r w:rsidRPr="002B11AA">
        <w:rPr>
          <w:lang w:val="es-ES"/>
        </w:rPr>
        <w:br w:type="page"/>
      </w:r>
    </w:p>
    <w:p w14:paraId="4F3C0C4D" w14:textId="77777777" w:rsidR="00824D36" w:rsidRPr="002B11AA" w:rsidRDefault="002C6168">
      <w:pPr>
        <w:pStyle w:val="Ttulo2"/>
        <w:rPr>
          <w:lang w:val="es-ES"/>
        </w:rPr>
      </w:pPr>
      <w:bookmarkStart w:id="58" w:name="_Toc7627778"/>
      <w:r w:rsidRPr="002B11AA">
        <w:rPr>
          <w:lang w:val="es-ES"/>
        </w:rPr>
        <w:lastRenderedPageBreak/>
        <w:t xml:space="preserve">3.4. Riscos i </w:t>
      </w:r>
      <w:proofErr w:type="spellStart"/>
      <w:r w:rsidRPr="002B11AA">
        <w:rPr>
          <w:lang w:val="es-ES"/>
        </w:rPr>
        <w:t>pla</w:t>
      </w:r>
      <w:proofErr w:type="spellEnd"/>
      <w:r w:rsidRPr="002B11AA">
        <w:rPr>
          <w:lang w:val="es-ES"/>
        </w:rPr>
        <w:t xml:space="preserve"> de </w:t>
      </w:r>
      <w:proofErr w:type="spellStart"/>
      <w:r w:rsidRPr="002B11AA">
        <w:rPr>
          <w:lang w:val="es-ES"/>
        </w:rPr>
        <w:t>contingències</w:t>
      </w:r>
      <w:bookmarkEnd w:id="58"/>
      <w:proofErr w:type="spellEnd"/>
      <w:r w:rsidRPr="002B11AA">
        <w:rPr>
          <w:lang w:val="es-ES"/>
        </w:rPr>
        <w:t xml:space="preserve"> </w:t>
      </w:r>
    </w:p>
    <w:p w14:paraId="4DB0C49B" w14:textId="77777777" w:rsidR="00824D36" w:rsidRPr="002B11AA" w:rsidRDefault="00824D36">
      <w:pPr>
        <w:rPr>
          <w:lang w:val="es-ES"/>
        </w:rPr>
      </w:pPr>
    </w:p>
    <w:p w14:paraId="117357F6" w14:textId="77777777" w:rsidR="00824D36" w:rsidRPr="002B11AA" w:rsidRDefault="002C6168">
      <w:pPr>
        <w:jc w:val="both"/>
        <w:rPr>
          <w:color w:val="2D74B5"/>
          <w:lang w:val="es-ES"/>
        </w:rPr>
      </w:pPr>
      <w:proofErr w:type="spellStart"/>
      <w:r w:rsidRPr="002B11AA">
        <w:rPr>
          <w:lang w:val="es-ES"/>
        </w:rPr>
        <w:t>Els</w:t>
      </w:r>
      <w:proofErr w:type="spellEnd"/>
      <w:r w:rsidRPr="002B11AA">
        <w:rPr>
          <w:lang w:val="es-ES"/>
        </w:rPr>
        <w:t xml:space="preserve"> </w:t>
      </w:r>
      <w:proofErr w:type="spellStart"/>
      <w:r w:rsidRPr="002B11AA">
        <w:rPr>
          <w:lang w:val="es-ES"/>
        </w:rPr>
        <w:t>possibles</w:t>
      </w:r>
      <w:proofErr w:type="spellEnd"/>
      <w:r w:rsidRPr="002B11AA">
        <w:rPr>
          <w:lang w:val="es-ES"/>
        </w:rPr>
        <w:t xml:space="preserve"> riscos </w:t>
      </w:r>
      <w:proofErr w:type="spellStart"/>
      <w:r w:rsidRPr="002B11AA">
        <w:rPr>
          <w:lang w:val="es-ES"/>
        </w:rPr>
        <w:t>identificats</w:t>
      </w:r>
      <w:proofErr w:type="spellEnd"/>
      <w:r w:rsidRPr="002B11AA">
        <w:rPr>
          <w:lang w:val="es-ES"/>
        </w:rPr>
        <w:t xml:space="preserve"> </w:t>
      </w:r>
      <w:proofErr w:type="spellStart"/>
      <w:r w:rsidRPr="002B11AA">
        <w:rPr>
          <w:lang w:val="es-ES"/>
        </w:rPr>
        <w:t>d’aquest</w:t>
      </w:r>
      <w:proofErr w:type="spellEnd"/>
      <w:r w:rsidRPr="002B11AA">
        <w:rPr>
          <w:lang w:val="es-ES"/>
        </w:rPr>
        <w:t xml:space="preserve"> </w:t>
      </w:r>
      <w:proofErr w:type="spellStart"/>
      <w:r w:rsidRPr="002B11AA">
        <w:rPr>
          <w:lang w:val="es-ES"/>
        </w:rPr>
        <w:t>projecte</w:t>
      </w:r>
      <w:proofErr w:type="spellEnd"/>
      <w:r w:rsidRPr="002B11AA">
        <w:rPr>
          <w:lang w:val="es-ES"/>
        </w:rPr>
        <w:t xml:space="preserve">, i les </w:t>
      </w:r>
      <w:proofErr w:type="spellStart"/>
      <w:r w:rsidRPr="002B11AA">
        <w:rPr>
          <w:lang w:val="es-ES"/>
        </w:rPr>
        <w:t>seves</w:t>
      </w:r>
      <w:proofErr w:type="spellEnd"/>
      <w:r w:rsidRPr="002B11AA">
        <w:rPr>
          <w:lang w:val="es-ES"/>
        </w:rPr>
        <w:t xml:space="preserve"> </w:t>
      </w:r>
      <w:proofErr w:type="spellStart"/>
      <w:r w:rsidRPr="002B11AA">
        <w:rPr>
          <w:lang w:val="es-ES"/>
        </w:rPr>
        <w:t>corresponents</w:t>
      </w:r>
      <w:proofErr w:type="spellEnd"/>
      <w:r w:rsidRPr="002B11AA">
        <w:rPr>
          <w:lang w:val="es-ES"/>
        </w:rPr>
        <w:t xml:space="preserve"> </w:t>
      </w:r>
      <w:proofErr w:type="spellStart"/>
      <w:r w:rsidRPr="002B11AA">
        <w:rPr>
          <w:lang w:val="es-ES"/>
        </w:rPr>
        <w:t>solucions</w:t>
      </w:r>
      <w:proofErr w:type="spellEnd"/>
      <w:r w:rsidRPr="002B11AA">
        <w:rPr>
          <w:lang w:val="es-ES"/>
        </w:rPr>
        <w:t xml:space="preserve"> son les </w:t>
      </w:r>
      <w:proofErr w:type="spellStart"/>
      <w:r w:rsidRPr="002B11AA">
        <w:rPr>
          <w:lang w:val="es-ES"/>
        </w:rPr>
        <w:t>següents</w:t>
      </w:r>
      <w:proofErr w:type="spellEnd"/>
      <w:r w:rsidRPr="002B11AA">
        <w:rPr>
          <w:lang w:val="es-ES"/>
        </w:rPr>
        <w:t xml:space="preserve">, </w:t>
      </w:r>
      <w:proofErr w:type="spellStart"/>
      <w:r w:rsidRPr="002B11AA">
        <w:rPr>
          <w:lang w:val="es-ES"/>
        </w:rPr>
        <w:t>ordenades</w:t>
      </w:r>
      <w:proofErr w:type="spellEnd"/>
      <w:r w:rsidRPr="002B11AA">
        <w:rPr>
          <w:lang w:val="es-ES"/>
        </w:rPr>
        <w:t xml:space="preserve"> de menor a </w:t>
      </w:r>
      <w:proofErr w:type="spellStart"/>
      <w:r w:rsidRPr="002B11AA">
        <w:rPr>
          <w:lang w:val="es-ES"/>
        </w:rPr>
        <w:t>major</w:t>
      </w:r>
      <w:proofErr w:type="spellEnd"/>
      <w:r w:rsidRPr="002B11AA">
        <w:rPr>
          <w:lang w:val="es-ES"/>
        </w:rPr>
        <w:t xml:space="preserve"> </w:t>
      </w:r>
      <w:proofErr w:type="spellStart"/>
      <w:r w:rsidRPr="002B11AA">
        <w:rPr>
          <w:lang w:val="es-ES"/>
        </w:rPr>
        <w:t>importància</w:t>
      </w:r>
      <w:proofErr w:type="spellEnd"/>
      <w:r w:rsidRPr="002B11AA">
        <w:rPr>
          <w:lang w:val="es-ES"/>
        </w:rPr>
        <w:t>:</w:t>
      </w:r>
    </w:p>
    <w:tbl>
      <w:tblPr>
        <w:tblStyle w:val="a0"/>
        <w:tblW w:w="84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47"/>
        <w:gridCol w:w="4247"/>
      </w:tblGrid>
      <w:tr w:rsidR="00824D36" w:rsidRPr="002B11AA" w14:paraId="35036F21" w14:textId="77777777">
        <w:tc>
          <w:tcPr>
            <w:tcW w:w="4247" w:type="dxa"/>
            <w:shd w:val="clear" w:color="auto" w:fill="BFBFBF"/>
          </w:tcPr>
          <w:p w14:paraId="11023031" w14:textId="77777777" w:rsidR="00824D36" w:rsidRPr="002B11AA" w:rsidRDefault="002C6168">
            <w:pPr>
              <w:jc w:val="center"/>
              <w:rPr>
                <w:b/>
                <w:sz w:val="24"/>
                <w:szCs w:val="24"/>
                <w:lang w:val="es-ES"/>
              </w:rPr>
            </w:pPr>
            <w:proofErr w:type="spellStart"/>
            <w:r w:rsidRPr="002B11AA">
              <w:rPr>
                <w:b/>
                <w:sz w:val="24"/>
                <w:szCs w:val="24"/>
                <w:lang w:val="es-ES"/>
              </w:rPr>
              <w:t>Risc</w:t>
            </w:r>
            <w:proofErr w:type="spellEnd"/>
          </w:p>
        </w:tc>
        <w:tc>
          <w:tcPr>
            <w:tcW w:w="4247" w:type="dxa"/>
            <w:shd w:val="clear" w:color="auto" w:fill="9CC3E5"/>
          </w:tcPr>
          <w:p w14:paraId="1BFF87A4" w14:textId="77777777" w:rsidR="00824D36" w:rsidRPr="002B11AA" w:rsidRDefault="002C6168">
            <w:pPr>
              <w:jc w:val="center"/>
              <w:rPr>
                <w:b/>
                <w:sz w:val="24"/>
                <w:szCs w:val="24"/>
                <w:lang w:val="es-ES"/>
              </w:rPr>
            </w:pPr>
            <w:proofErr w:type="spellStart"/>
            <w:r w:rsidRPr="002B11AA">
              <w:rPr>
                <w:b/>
                <w:sz w:val="24"/>
                <w:szCs w:val="24"/>
                <w:lang w:val="es-ES"/>
              </w:rPr>
              <w:t>Solució</w:t>
            </w:r>
            <w:proofErr w:type="spellEnd"/>
          </w:p>
        </w:tc>
      </w:tr>
      <w:tr w:rsidR="00824D36" w:rsidRPr="002B11AA" w14:paraId="6294594C" w14:textId="77777777">
        <w:tc>
          <w:tcPr>
            <w:tcW w:w="4247" w:type="dxa"/>
          </w:tcPr>
          <w:p w14:paraId="5FCB0294" w14:textId="77777777" w:rsidR="00824D36" w:rsidRPr="002B11AA" w:rsidRDefault="002C6168">
            <w:pPr>
              <w:rPr>
                <w:color w:val="2D74B5"/>
                <w:sz w:val="24"/>
                <w:szCs w:val="24"/>
                <w:lang w:val="es-ES"/>
              </w:rPr>
            </w:pPr>
            <w:proofErr w:type="spellStart"/>
            <w:r w:rsidRPr="002B11AA">
              <w:rPr>
                <w:color w:val="2D74B5"/>
                <w:sz w:val="24"/>
                <w:szCs w:val="24"/>
                <w:lang w:val="es-ES"/>
              </w:rPr>
              <w:t>Impossibilitat</w:t>
            </w:r>
            <w:proofErr w:type="spellEnd"/>
            <w:r w:rsidRPr="002B11AA">
              <w:rPr>
                <w:color w:val="2D74B5"/>
                <w:sz w:val="24"/>
                <w:szCs w:val="24"/>
                <w:lang w:val="es-ES"/>
              </w:rPr>
              <w:t xml:space="preserve"> de crear un </w:t>
            </w:r>
            <w:proofErr w:type="spellStart"/>
            <w:r w:rsidRPr="002B11AA">
              <w:rPr>
                <w:color w:val="2D74B5"/>
                <w:sz w:val="24"/>
                <w:szCs w:val="24"/>
                <w:lang w:val="es-ES"/>
              </w:rPr>
              <w:t>model</w:t>
            </w:r>
            <w:proofErr w:type="spellEnd"/>
            <w:r w:rsidRPr="002B11AA">
              <w:rPr>
                <w:color w:val="2D74B5"/>
                <w:sz w:val="24"/>
                <w:szCs w:val="24"/>
                <w:lang w:val="es-ES"/>
              </w:rPr>
              <w:t xml:space="preserve"> de </w:t>
            </w:r>
            <w:proofErr w:type="spellStart"/>
            <w:r w:rsidRPr="002B11AA">
              <w:rPr>
                <w:color w:val="2D74B5"/>
                <w:sz w:val="24"/>
                <w:szCs w:val="24"/>
                <w:lang w:val="es-ES"/>
              </w:rPr>
              <w:t>reproducció</w:t>
            </w:r>
            <w:proofErr w:type="spellEnd"/>
            <w:r w:rsidRPr="002B11AA">
              <w:rPr>
                <w:color w:val="2D74B5"/>
                <w:sz w:val="24"/>
                <w:szCs w:val="24"/>
                <w:lang w:val="es-ES"/>
              </w:rPr>
              <w:t xml:space="preserve"> de </w:t>
            </w:r>
            <w:proofErr w:type="spellStart"/>
            <w:r w:rsidRPr="002B11AA">
              <w:rPr>
                <w:color w:val="2D74B5"/>
                <w:sz w:val="24"/>
                <w:szCs w:val="24"/>
                <w:lang w:val="es-ES"/>
              </w:rPr>
              <w:t>dades</w:t>
            </w:r>
            <w:proofErr w:type="spellEnd"/>
            <w:r w:rsidRPr="002B11AA">
              <w:rPr>
                <w:color w:val="2D74B5"/>
                <w:sz w:val="24"/>
                <w:szCs w:val="24"/>
                <w:lang w:val="es-ES"/>
              </w:rPr>
              <w:t xml:space="preserve"> </w:t>
            </w:r>
            <w:proofErr w:type="spellStart"/>
            <w:r w:rsidRPr="002B11AA">
              <w:rPr>
                <w:color w:val="2D74B5"/>
                <w:sz w:val="24"/>
                <w:szCs w:val="24"/>
                <w:lang w:val="es-ES"/>
              </w:rPr>
              <w:t>realtime</w:t>
            </w:r>
            <w:proofErr w:type="spellEnd"/>
            <w:r w:rsidRPr="002B11AA">
              <w:rPr>
                <w:color w:val="2D74B5"/>
                <w:sz w:val="24"/>
                <w:szCs w:val="24"/>
                <w:lang w:val="es-ES"/>
              </w:rPr>
              <w:t>.</w:t>
            </w:r>
          </w:p>
          <w:p w14:paraId="0A2ECD72" w14:textId="77777777" w:rsidR="00824D36" w:rsidRPr="002B11AA" w:rsidRDefault="00824D36">
            <w:pPr>
              <w:rPr>
                <w:color w:val="2D74B5"/>
                <w:sz w:val="24"/>
                <w:szCs w:val="24"/>
                <w:lang w:val="es-ES"/>
              </w:rPr>
            </w:pPr>
          </w:p>
        </w:tc>
        <w:tc>
          <w:tcPr>
            <w:tcW w:w="4247" w:type="dxa"/>
          </w:tcPr>
          <w:p w14:paraId="408C548C" w14:textId="77777777" w:rsidR="00824D36" w:rsidRPr="002B11AA" w:rsidRDefault="002C6168">
            <w:pPr>
              <w:rPr>
                <w:color w:val="2D74B5"/>
                <w:sz w:val="24"/>
                <w:szCs w:val="24"/>
                <w:lang w:val="es-ES"/>
              </w:rPr>
            </w:pPr>
            <w:proofErr w:type="spellStart"/>
            <w:r w:rsidRPr="002B11AA">
              <w:rPr>
                <w:color w:val="2D74B5"/>
                <w:sz w:val="24"/>
                <w:szCs w:val="24"/>
                <w:lang w:val="es-ES"/>
              </w:rPr>
              <w:t>Creació</w:t>
            </w:r>
            <w:proofErr w:type="spellEnd"/>
            <w:r w:rsidRPr="002B11AA">
              <w:rPr>
                <w:color w:val="2D74B5"/>
                <w:sz w:val="24"/>
                <w:szCs w:val="24"/>
                <w:lang w:val="es-ES"/>
              </w:rPr>
              <w:t xml:space="preserve"> de </w:t>
            </w:r>
            <w:proofErr w:type="spellStart"/>
            <w:r w:rsidRPr="002B11AA">
              <w:rPr>
                <w:color w:val="2D74B5"/>
                <w:sz w:val="24"/>
                <w:szCs w:val="24"/>
                <w:lang w:val="es-ES"/>
              </w:rPr>
              <w:t>model</w:t>
            </w:r>
            <w:proofErr w:type="spellEnd"/>
            <w:r w:rsidRPr="002B11AA">
              <w:rPr>
                <w:color w:val="2D74B5"/>
                <w:sz w:val="24"/>
                <w:szCs w:val="24"/>
                <w:lang w:val="es-ES"/>
              </w:rPr>
              <w:t xml:space="preserve"> </w:t>
            </w:r>
            <w:proofErr w:type="spellStart"/>
            <w:r w:rsidRPr="002B11AA">
              <w:rPr>
                <w:color w:val="2D74B5"/>
                <w:sz w:val="24"/>
                <w:szCs w:val="24"/>
                <w:lang w:val="es-ES"/>
              </w:rPr>
              <w:t>teòric</w:t>
            </w:r>
            <w:proofErr w:type="spellEnd"/>
            <w:r w:rsidRPr="002B11AA">
              <w:rPr>
                <w:color w:val="2D74B5"/>
                <w:sz w:val="24"/>
                <w:szCs w:val="24"/>
                <w:lang w:val="es-ES"/>
              </w:rPr>
              <w:t xml:space="preserve"> o </w:t>
            </w:r>
            <w:proofErr w:type="spellStart"/>
            <w:r w:rsidRPr="002B11AA">
              <w:rPr>
                <w:color w:val="2D74B5"/>
                <w:sz w:val="24"/>
                <w:szCs w:val="24"/>
                <w:lang w:val="es-ES"/>
              </w:rPr>
              <w:t>emulat</w:t>
            </w:r>
            <w:proofErr w:type="spellEnd"/>
            <w:r w:rsidRPr="002B11AA">
              <w:rPr>
                <w:color w:val="2D74B5"/>
                <w:sz w:val="24"/>
                <w:szCs w:val="24"/>
                <w:lang w:val="es-ES"/>
              </w:rPr>
              <w:t xml:space="preserve"> que </w:t>
            </w:r>
            <w:proofErr w:type="spellStart"/>
            <w:r w:rsidRPr="002B11AA">
              <w:rPr>
                <w:color w:val="2D74B5"/>
                <w:sz w:val="24"/>
                <w:szCs w:val="24"/>
                <w:lang w:val="es-ES"/>
              </w:rPr>
              <w:t>demostri</w:t>
            </w:r>
            <w:proofErr w:type="spellEnd"/>
            <w:r w:rsidRPr="002B11AA">
              <w:rPr>
                <w:color w:val="2D74B5"/>
                <w:sz w:val="24"/>
                <w:szCs w:val="24"/>
                <w:lang w:val="es-ES"/>
              </w:rPr>
              <w:t xml:space="preserve"> el </w:t>
            </w:r>
            <w:proofErr w:type="spellStart"/>
            <w:r w:rsidRPr="002B11AA">
              <w:rPr>
                <w:color w:val="2D74B5"/>
                <w:sz w:val="24"/>
                <w:szCs w:val="24"/>
                <w:lang w:val="es-ES"/>
              </w:rPr>
              <w:t>resultat</w:t>
            </w:r>
            <w:proofErr w:type="spellEnd"/>
            <w:r w:rsidRPr="002B11AA">
              <w:rPr>
                <w:color w:val="2D74B5"/>
                <w:sz w:val="24"/>
                <w:szCs w:val="24"/>
                <w:lang w:val="es-ES"/>
              </w:rPr>
              <w:t xml:space="preserve"> general del sistema de </w:t>
            </w:r>
            <w:proofErr w:type="spellStart"/>
            <w:r w:rsidRPr="002B11AA">
              <w:rPr>
                <w:color w:val="2D74B5"/>
                <w:sz w:val="24"/>
                <w:szCs w:val="24"/>
                <w:lang w:val="es-ES"/>
              </w:rPr>
              <w:t>detecció</w:t>
            </w:r>
            <w:proofErr w:type="spellEnd"/>
            <w:r w:rsidRPr="002B11AA">
              <w:rPr>
                <w:color w:val="2D74B5"/>
                <w:sz w:val="24"/>
                <w:szCs w:val="24"/>
                <w:lang w:val="es-ES"/>
              </w:rPr>
              <w:t xml:space="preserve"> i </w:t>
            </w:r>
            <w:proofErr w:type="spellStart"/>
            <w:r w:rsidRPr="002B11AA">
              <w:rPr>
                <w:color w:val="2D74B5"/>
                <w:sz w:val="24"/>
                <w:szCs w:val="24"/>
                <w:lang w:val="es-ES"/>
              </w:rPr>
              <w:t>classificació</w:t>
            </w:r>
            <w:proofErr w:type="spellEnd"/>
            <w:r w:rsidRPr="002B11AA">
              <w:rPr>
                <w:color w:val="2D74B5"/>
                <w:sz w:val="24"/>
                <w:szCs w:val="24"/>
                <w:lang w:val="es-ES"/>
              </w:rPr>
              <w:t xml:space="preserve"> de </w:t>
            </w:r>
            <w:proofErr w:type="spellStart"/>
            <w:r w:rsidRPr="002B11AA">
              <w:rPr>
                <w:color w:val="2D74B5"/>
                <w:sz w:val="24"/>
                <w:szCs w:val="24"/>
                <w:lang w:val="es-ES"/>
              </w:rPr>
              <w:t>pel·lícules</w:t>
            </w:r>
            <w:proofErr w:type="spellEnd"/>
            <w:r w:rsidRPr="002B11AA">
              <w:rPr>
                <w:color w:val="2D74B5"/>
                <w:sz w:val="24"/>
                <w:szCs w:val="24"/>
                <w:lang w:val="es-ES"/>
              </w:rPr>
              <w:t>.</w:t>
            </w:r>
          </w:p>
        </w:tc>
      </w:tr>
      <w:tr w:rsidR="00824D36" w:rsidRPr="002B11AA" w14:paraId="380A58A8" w14:textId="77777777">
        <w:tc>
          <w:tcPr>
            <w:tcW w:w="4247" w:type="dxa"/>
          </w:tcPr>
          <w:p w14:paraId="70329BA9" w14:textId="77777777" w:rsidR="00824D36" w:rsidRPr="002B11AA" w:rsidRDefault="002C6168">
            <w:pPr>
              <w:rPr>
                <w:color w:val="2D74B5"/>
                <w:sz w:val="24"/>
                <w:szCs w:val="24"/>
                <w:lang w:val="es-ES"/>
              </w:rPr>
            </w:pPr>
            <w:r w:rsidRPr="002B11AA">
              <w:rPr>
                <w:color w:val="2D74B5"/>
                <w:sz w:val="24"/>
                <w:szCs w:val="24"/>
                <w:lang w:val="es-ES"/>
              </w:rPr>
              <w:t xml:space="preserve">Costos de </w:t>
            </w:r>
            <w:proofErr w:type="spellStart"/>
            <w:r w:rsidRPr="002B11AA">
              <w:rPr>
                <w:color w:val="2D74B5"/>
                <w:sz w:val="24"/>
                <w:szCs w:val="24"/>
                <w:lang w:val="es-ES"/>
              </w:rPr>
              <w:t>manteniment</w:t>
            </w:r>
            <w:proofErr w:type="spellEnd"/>
            <w:r w:rsidRPr="002B11AA">
              <w:rPr>
                <w:color w:val="2D74B5"/>
                <w:sz w:val="24"/>
                <w:szCs w:val="24"/>
                <w:lang w:val="es-ES"/>
              </w:rPr>
              <w:t xml:space="preserve"> web.</w:t>
            </w:r>
          </w:p>
          <w:p w14:paraId="608AA78A" w14:textId="77777777" w:rsidR="00824D36" w:rsidRPr="002B11AA" w:rsidRDefault="00824D36">
            <w:pPr>
              <w:rPr>
                <w:color w:val="2D74B5"/>
                <w:sz w:val="24"/>
                <w:szCs w:val="24"/>
                <w:lang w:val="es-ES"/>
              </w:rPr>
            </w:pPr>
          </w:p>
        </w:tc>
        <w:tc>
          <w:tcPr>
            <w:tcW w:w="4247" w:type="dxa"/>
          </w:tcPr>
          <w:p w14:paraId="424A50CB" w14:textId="77777777" w:rsidR="00824D36" w:rsidRPr="002B11AA" w:rsidRDefault="002C6168">
            <w:pPr>
              <w:rPr>
                <w:color w:val="2D74B5"/>
                <w:sz w:val="24"/>
                <w:szCs w:val="24"/>
                <w:lang w:val="es-ES"/>
              </w:rPr>
            </w:pPr>
            <w:proofErr w:type="spellStart"/>
            <w:proofErr w:type="gramStart"/>
            <w:r w:rsidRPr="002B11AA">
              <w:rPr>
                <w:color w:val="2D74B5"/>
                <w:sz w:val="24"/>
                <w:szCs w:val="24"/>
                <w:lang w:val="es-ES"/>
              </w:rPr>
              <w:t>reducció</w:t>
            </w:r>
            <w:proofErr w:type="spellEnd"/>
            <w:proofErr w:type="gramEnd"/>
            <w:r w:rsidRPr="002B11AA">
              <w:rPr>
                <w:color w:val="2D74B5"/>
                <w:sz w:val="24"/>
                <w:szCs w:val="24"/>
                <w:lang w:val="es-ES"/>
              </w:rPr>
              <w:t xml:space="preserve"> de costos </w:t>
            </w:r>
            <w:proofErr w:type="spellStart"/>
            <w:r w:rsidRPr="002B11AA">
              <w:rPr>
                <w:color w:val="2D74B5"/>
                <w:sz w:val="24"/>
                <w:szCs w:val="24"/>
                <w:lang w:val="es-ES"/>
              </w:rPr>
              <w:t>amb</w:t>
            </w:r>
            <w:proofErr w:type="spellEnd"/>
            <w:r w:rsidRPr="002B11AA">
              <w:rPr>
                <w:color w:val="2D74B5"/>
                <w:sz w:val="24"/>
                <w:szCs w:val="24"/>
                <w:lang w:val="es-ES"/>
              </w:rPr>
              <w:t xml:space="preserve"> </w:t>
            </w:r>
            <w:proofErr w:type="spellStart"/>
            <w:r w:rsidRPr="002B11AA">
              <w:rPr>
                <w:color w:val="2D74B5"/>
                <w:sz w:val="24"/>
                <w:szCs w:val="24"/>
                <w:lang w:val="es-ES"/>
              </w:rPr>
              <w:t>hosting</w:t>
            </w:r>
            <w:proofErr w:type="spellEnd"/>
            <w:r w:rsidRPr="002B11AA">
              <w:rPr>
                <w:color w:val="2D74B5"/>
                <w:sz w:val="24"/>
                <w:szCs w:val="24"/>
                <w:lang w:val="es-ES"/>
              </w:rPr>
              <w:t xml:space="preserve"> propi </w:t>
            </w:r>
            <w:proofErr w:type="spellStart"/>
            <w:r w:rsidRPr="002B11AA">
              <w:rPr>
                <w:color w:val="2D74B5"/>
                <w:sz w:val="24"/>
                <w:szCs w:val="24"/>
                <w:lang w:val="es-ES"/>
              </w:rPr>
              <w:t>amb</w:t>
            </w:r>
            <w:proofErr w:type="spellEnd"/>
            <w:r w:rsidRPr="002B11AA">
              <w:rPr>
                <w:color w:val="2D74B5"/>
                <w:sz w:val="24"/>
                <w:szCs w:val="24"/>
                <w:lang w:val="es-ES"/>
              </w:rPr>
              <w:t xml:space="preserve"> maquinaria </w:t>
            </w:r>
            <w:proofErr w:type="spellStart"/>
            <w:r w:rsidRPr="002B11AA">
              <w:rPr>
                <w:color w:val="2D74B5"/>
                <w:sz w:val="24"/>
                <w:szCs w:val="24"/>
                <w:lang w:val="es-ES"/>
              </w:rPr>
              <w:t>pròpia</w:t>
            </w:r>
            <w:proofErr w:type="spellEnd"/>
            <w:r w:rsidRPr="002B11AA">
              <w:rPr>
                <w:color w:val="2D74B5"/>
                <w:sz w:val="24"/>
                <w:szCs w:val="24"/>
                <w:lang w:val="es-ES"/>
              </w:rPr>
              <w:t>.</w:t>
            </w:r>
          </w:p>
        </w:tc>
      </w:tr>
      <w:tr w:rsidR="00824D36" w:rsidRPr="002B11AA" w14:paraId="26BBC608" w14:textId="77777777">
        <w:tc>
          <w:tcPr>
            <w:tcW w:w="4247" w:type="dxa"/>
          </w:tcPr>
          <w:p w14:paraId="7FF807DC" w14:textId="77777777" w:rsidR="00824D36" w:rsidRPr="002B11AA" w:rsidRDefault="002C6168">
            <w:pPr>
              <w:rPr>
                <w:color w:val="2D74B5"/>
                <w:sz w:val="24"/>
                <w:szCs w:val="24"/>
                <w:lang w:val="es-ES"/>
              </w:rPr>
            </w:pPr>
            <w:proofErr w:type="spellStart"/>
            <w:r w:rsidRPr="002B11AA">
              <w:rPr>
                <w:color w:val="2D74B5"/>
                <w:sz w:val="24"/>
                <w:szCs w:val="24"/>
                <w:lang w:val="es-ES"/>
              </w:rPr>
              <w:t>Necessitat</w:t>
            </w:r>
            <w:proofErr w:type="spellEnd"/>
            <w:r w:rsidRPr="002B11AA">
              <w:rPr>
                <w:color w:val="2D74B5"/>
                <w:sz w:val="24"/>
                <w:szCs w:val="24"/>
                <w:lang w:val="es-ES"/>
              </w:rPr>
              <w:t xml:space="preserve"> de </w:t>
            </w:r>
            <w:proofErr w:type="spellStart"/>
            <w:r w:rsidRPr="002B11AA">
              <w:rPr>
                <w:color w:val="2D74B5"/>
                <w:sz w:val="24"/>
                <w:szCs w:val="24"/>
                <w:lang w:val="es-ES"/>
              </w:rPr>
              <w:t>més</w:t>
            </w:r>
            <w:proofErr w:type="spellEnd"/>
            <w:r w:rsidRPr="002B11AA">
              <w:rPr>
                <w:color w:val="2D74B5"/>
                <w:sz w:val="24"/>
                <w:szCs w:val="24"/>
                <w:lang w:val="es-ES"/>
              </w:rPr>
              <w:t xml:space="preserve"> </w:t>
            </w:r>
            <w:proofErr w:type="spellStart"/>
            <w:r w:rsidRPr="002B11AA">
              <w:rPr>
                <w:color w:val="2D74B5"/>
                <w:sz w:val="24"/>
                <w:szCs w:val="24"/>
                <w:lang w:val="es-ES"/>
              </w:rPr>
              <w:t>temps</w:t>
            </w:r>
            <w:proofErr w:type="spellEnd"/>
            <w:r w:rsidRPr="002B11AA">
              <w:rPr>
                <w:color w:val="2D74B5"/>
                <w:sz w:val="24"/>
                <w:szCs w:val="24"/>
                <w:lang w:val="es-ES"/>
              </w:rPr>
              <w:t xml:space="preserve"> per elaborar el </w:t>
            </w:r>
            <w:proofErr w:type="spellStart"/>
            <w:r w:rsidRPr="002B11AA">
              <w:rPr>
                <w:color w:val="2D74B5"/>
                <w:sz w:val="24"/>
                <w:szCs w:val="24"/>
                <w:lang w:val="es-ES"/>
              </w:rPr>
              <w:t>model</w:t>
            </w:r>
            <w:proofErr w:type="spellEnd"/>
            <w:r w:rsidRPr="002B11AA">
              <w:rPr>
                <w:color w:val="2D74B5"/>
                <w:sz w:val="24"/>
                <w:szCs w:val="24"/>
                <w:lang w:val="es-ES"/>
              </w:rPr>
              <w:t>.</w:t>
            </w:r>
          </w:p>
          <w:p w14:paraId="6952732A" w14:textId="77777777" w:rsidR="00824D36" w:rsidRPr="002B11AA" w:rsidRDefault="00824D36">
            <w:pPr>
              <w:rPr>
                <w:color w:val="2D74B5"/>
                <w:sz w:val="24"/>
                <w:szCs w:val="24"/>
                <w:lang w:val="es-ES"/>
              </w:rPr>
            </w:pPr>
          </w:p>
        </w:tc>
        <w:tc>
          <w:tcPr>
            <w:tcW w:w="4247" w:type="dxa"/>
          </w:tcPr>
          <w:p w14:paraId="1B18EFFF" w14:textId="77777777" w:rsidR="00824D36" w:rsidRPr="002B11AA" w:rsidRDefault="002C6168">
            <w:pPr>
              <w:rPr>
                <w:color w:val="2D74B5"/>
                <w:sz w:val="24"/>
                <w:szCs w:val="24"/>
                <w:lang w:val="es-ES"/>
              </w:rPr>
            </w:pPr>
            <w:proofErr w:type="spellStart"/>
            <w:r w:rsidRPr="002B11AA">
              <w:rPr>
                <w:color w:val="2D74B5"/>
                <w:sz w:val="24"/>
                <w:szCs w:val="24"/>
                <w:lang w:val="es-ES"/>
              </w:rPr>
              <w:t>Traspassar</w:t>
            </w:r>
            <w:proofErr w:type="spellEnd"/>
            <w:r w:rsidRPr="002B11AA">
              <w:rPr>
                <w:color w:val="2D74B5"/>
                <w:sz w:val="24"/>
                <w:szCs w:val="24"/>
                <w:lang w:val="es-ES"/>
              </w:rPr>
              <w:t xml:space="preserve"> la data </w:t>
            </w:r>
            <w:proofErr w:type="spellStart"/>
            <w:r w:rsidRPr="002B11AA">
              <w:rPr>
                <w:color w:val="2D74B5"/>
                <w:sz w:val="24"/>
                <w:szCs w:val="24"/>
                <w:lang w:val="es-ES"/>
              </w:rPr>
              <w:t>d’entrega</w:t>
            </w:r>
            <w:proofErr w:type="spellEnd"/>
            <w:r w:rsidRPr="002B11AA">
              <w:rPr>
                <w:color w:val="2D74B5"/>
                <w:sz w:val="24"/>
                <w:szCs w:val="24"/>
                <w:lang w:val="es-ES"/>
              </w:rPr>
              <w:t xml:space="preserve"> de TFG a la </w:t>
            </w:r>
            <w:proofErr w:type="spellStart"/>
            <w:r w:rsidRPr="002B11AA">
              <w:rPr>
                <w:color w:val="2D74B5"/>
                <w:sz w:val="24"/>
                <w:szCs w:val="24"/>
                <w:lang w:val="es-ES"/>
              </w:rPr>
              <w:t>segona</w:t>
            </w:r>
            <w:proofErr w:type="spellEnd"/>
            <w:r w:rsidRPr="002B11AA">
              <w:rPr>
                <w:color w:val="2D74B5"/>
                <w:sz w:val="24"/>
                <w:szCs w:val="24"/>
                <w:lang w:val="es-ES"/>
              </w:rPr>
              <w:t xml:space="preserve"> data posterior a </w:t>
            </w:r>
            <w:proofErr w:type="spellStart"/>
            <w:r w:rsidRPr="002B11AA">
              <w:rPr>
                <w:color w:val="2D74B5"/>
                <w:sz w:val="24"/>
                <w:szCs w:val="24"/>
                <w:lang w:val="es-ES"/>
              </w:rPr>
              <w:t>agost</w:t>
            </w:r>
            <w:proofErr w:type="spellEnd"/>
            <w:r w:rsidRPr="002B11AA">
              <w:rPr>
                <w:color w:val="2D74B5"/>
                <w:sz w:val="24"/>
                <w:szCs w:val="24"/>
                <w:lang w:val="es-ES"/>
              </w:rPr>
              <w:t>.</w:t>
            </w:r>
          </w:p>
        </w:tc>
      </w:tr>
    </w:tbl>
    <w:p w14:paraId="0CA8E3D2" w14:textId="77777777" w:rsidR="00824D36" w:rsidRPr="002B11AA" w:rsidRDefault="002C6168">
      <w:pPr>
        <w:pStyle w:val="Ttulo2"/>
        <w:rPr>
          <w:lang w:val="es-ES"/>
        </w:rPr>
      </w:pPr>
      <w:bookmarkStart w:id="59" w:name="_Toc7627779"/>
      <w:r w:rsidRPr="002B11AA">
        <w:rPr>
          <w:lang w:val="es-ES"/>
        </w:rPr>
        <w:t xml:space="preserve">3.5. </w:t>
      </w:r>
      <w:proofErr w:type="spellStart"/>
      <w:r w:rsidRPr="002B11AA">
        <w:rPr>
          <w:lang w:val="es-ES"/>
        </w:rPr>
        <w:t>Anàlisi</w:t>
      </w:r>
      <w:proofErr w:type="spellEnd"/>
      <w:r w:rsidRPr="002B11AA">
        <w:rPr>
          <w:lang w:val="es-ES"/>
        </w:rPr>
        <w:t xml:space="preserve"> inicial de costos</w:t>
      </w:r>
      <w:bookmarkEnd w:id="59"/>
      <w:r w:rsidRPr="002B11AA">
        <w:rPr>
          <w:lang w:val="es-ES"/>
        </w:rPr>
        <w:t xml:space="preserve"> </w:t>
      </w:r>
    </w:p>
    <w:p w14:paraId="4638AAA2" w14:textId="77777777" w:rsidR="00824D36" w:rsidRPr="002B11AA" w:rsidRDefault="00824D36">
      <w:pPr>
        <w:jc w:val="both"/>
        <w:rPr>
          <w:lang w:val="es-ES"/>
        </w:rPr>
      </w:pPr>
    </w:p>
    <w:p w14:paraId="06F6DD4D" w14:textId="77777777" w:rsidR="00824D36" w:rsidRPr="002B11AA" w:rsidRDefault="002C6168">
      <w:pPr>
        <w:jc w:val="both"/>
        <w:rPr>
          <w:lang w:val="es-ES"/>
        </w:rPr>
      </w:pPr>
      <w:r w:rsidRPr="002B11AA">
        <w:rPr>
          <w:lang w:val="es-ES"/>
        </w:rPr>
        <w:t xml:space="preserve">El </w:t>
      </w:r>
      <w:proofErr w:type="spellStart"/>
      <w:r w:rsidRPr="002B11AA">
        <w:rPr>
          <w:lang w:val="es-ES"/>
        </w:rPr>
        <w:t>treball</w:t>
      </w:r>
      <w:proofErr w:type="spellEnd"/>
      <w:r w:rsidRPr="002B11AA">
        <w:rPr>
          <w:lang w:val="es-ES"/>
        </w:rPr>
        <w:t xml:space="preserve"> final de </w:t>
      </w:r>
      <w:proofErr w:type="spellStart"/>
      <w:r w:rsidRPr="002B11AA">
        <w:rPr>
          <w:lang w:val="es-ES"/>
        </w:rPr>
        <w:t>grau</w:t>
      </w:r>
      <w:proofErr w:type="spellEnd"/>
      <w:r w:rsidRPr="002B11AA">
        <w:rPr>
          <w:lang w:val="es-ES"/>
        </w:rPr>
        <w:t xml:space="preserve"> conforma un </w:t>
      </w:r>
      <w:proofErr w:type="spellStart"/>
      <w:r w:rsidRPr="002B11AA">
        <w:rPr>
          <w:lang w:val="es-ES"/>
        </w:rPr>
        <w:t>ús</w:t>
      </w:r>
      <w:proofErr w:type="spellEnd"/>
      <w:r w:rsidRPr="002B11AA">
        <w:rPr>
          <w:lang w:val="es-ES"/>
        </w:rPr>
        <w:t xml:space="preserve"> de 300 </w:t>
      </w:r>
      <w:proofErr w:type="spellStart"/>
      <w:r w:rsidRPr="002B11AA">
        <w:rPr>
          <w:lang w:val="es-ES"/>
        </w:rPr>
        <w:t>hores</w:t>
      </w:r>
      <w:proofErr w:type="spellEnd"/>
      <w:r w:rsidRPr="002B11AA">
        <w:rPr>
          <w:lang w:val="es-ES"/>
        </w:rPr>
        <w:t xml:space="preserve"> per tal de </w:t>
      </w:r>
      <w:proofErr w:type="spellStart"/>
      <w:r w:rsidRPr="002B11AA">
        <w:rPr>
          <w:lang w:val="es-ES"/>
        </w:rPr>
        <w:t>desenvolupar</w:t>
      </w:r>
      <w:proofErr w:type="spellEnd"/>
      <w:r w:rsidRPr="002B11AA">
        <w:rPr>
          <w:lang w:val="es-ES"/>
        </w:rPr>
        <w:t xml:space="preserve">-se, per </w:t>
      </w:r>
      <w:proofErr w:type="spellStart"/>
      <w:r w:rsidRPr="002B11AA">
        <w:rPr>
          <w:lang w:val="es-ES"/>
        </w:rPr>
        <w:t>tant</w:t>
      </w:r>
      <w:proofErr w:type="spellEnd"/>
      <w:r w:rsidRPr="002B11AA">
        <w:rPr>
          <w:lang w:val="es-ES"/>
        </w:rPr>
        <w:t xml:space="preserve"> el primer gran </w:t>
      </w:r>
      <w:proofErr w:type="spellStart"/>
      <w:r w:rsidRPr="002B11AA">
        <w:rPr>
          <w:lang w:val="es-ES"/>
        </w:rPr>
        <w:t>cost</w:t>
      </w:r>
      <w:proofErr w:type="spellEnd"/>
      <w:r w:rsidRPr="002B11AA">
        <w:rPr>
          <w:lang w:val="es-ES"/>
        </w:rPr>
        <w:t xml:space="preserve"> inicial son </w:t>
      </w:r>
      <w:proofErr w:type="spellStart"/>
      <w:r w:rsidRPr="002B11AA">
        <w:rPr>
          <w:lang w:val="es-ES"/>
        </w:rPr>
        <w:t>aquestes</w:t>
      </w:r>
      <w:proofErr w:type="spellEnd"/>
      <w:r w:rsidRPr="002B11AA">
        <w:rPr>
          <w:lang w:val="es-ES"/>
        </w:rPr>
        <w:t xml:space="preserve"> </w:t>
      </w:r>
      <w:proofErr w:type="spellStart"/>
      <w:r w:rsidRPr="002B11AA">
        <w:rPr>
          <w:lang w:val="es-ES"/>
        </w:rPr>
        <w:t>hores</w:t>
      </w:r>
      <w:proofErr w:type="spellEnd"/>
      <w:r w:rsidRPr="002B11AA">
        <w:rPr>
          <w:lang w:val="es-ES"/>
        </w:rPr>
        <w:t xml:space="preserve"> que </w:t>
      </w:r>
      <w:proofErr w:type="spellStart"/>
      <w:r w:rsidRPr="002B11AA">
        <w:rPr>
          <w:lang w:val="es-ES"/>
        </w:rPr>
        <w:t>s’han</w:t>
      </w:r>
      <w:proofErr w:type="spellEnd"/>
      <w:r w:rsidRPr="002B11AA">
        <w:rPr>
          <w:lang w:val="es-ES"/>
        </w:rPr>
        <w:t xml:space="preserve"> de dedicar per la correcta </w:t>
      </w:r>
      <w:proofErr w:type="spellStart"/>
      <w:r w:rsidRPr="002B11AA">
        <w:rPr>
          <w:lang w:val="es-ES"/>
        </w:rPr>
        <w:t>finalització</w:t>
      </w:r>
      <w:proofErr w:type="spellEnd"/>
      <w:r w:rsidRPr="002B11AA">
        <w:rPr>
          <w:lang w:val="es-ES"/>
        </w:rPr>
        <w:t xml:space="preserve"> del </w:t>
      </w:r>
      <w:proofErr w:type="spellStart"/>
      <w:r w:rsidRPr="002B11AA">
        <w:rPr>
          <w:lang w:val="es-ES"/>
        </w:rPr>
        <w:t>treball</w:t>
      </w:r>
      <w:proofErr w:type="spellEnd"/>
      <w:r w:rsidRPr="002B11AA">
        <w:rPr>
          <w:lang w:val="es-ES"/>
        </w:rPr>
        <w:t xml:space="preserve"> final de </w:t>
      </w:r>
      <w:proofErr w:type="spellStart"/>
      <w:r w:rsidRPr="002B11AA">
        <w:rPr>
          <w:lang w:val="es-ES"/>
        </w:rPr>
        <w:t>grau</w:t>
      </w:r>
      <w:proofErr w:type="spellEnd"/>
      <w:r w:rsidRPr="002B11AA">
        <w:rPr>
          <w:lang w:val="es-ES"/>
        </w:rPr>
        <w:t>.</w:t>
      </w:r>
    </w:p>
    <w:p w14:paraId="47947B49" w14:textId="77777777" w:rsidR="00824D36" w:rsidRPr="002B11AA" w:rsidRDefault="002C6168">
      <w:pPr>
        <w:jc w:val="both"/>
        <w:rPr>
          <w:lang w:val="es-ES"/>
        </w:rPr>
      </w:pPr>
      <w:r w:rsidRPr="002B11AA">
        <w:rPr>
          <w:lang w:val="es-ES"/>
        </w:rPr>
        <w:t xml:space="preserve">Per </w:t>
      </w:r>
      <w:proofErr w:type="spellStart"/>
      <w:r w:rsidRPr="002B11AA">
        <w:rPr>
          <w:lang w:val="es-ES"/>
        </w:rPr>
        <w:t>altre</w:t>
      </w:r>
      <w:proofErr w:type="spellEnd"/>
      <w:r w:rsidRPr="002B11AA">
        <w:rPr>
          <w:lang w:val="es-ES"/>
        </w:rPr>
        <w:t xml:space="preserve"> </w:t>
      </w:r>
      <w:proofErr w:type="spellStart"/>
      <w:r w:rsidRPr="002B11AA">
        <w:rPr>
          <w:lang w:val="es-ES"/>
        </w:rPr>
        <w:t>part</w:t>
      </w:r>
      <w:proofErr w:type="spellEnd"/>
      <w:r w:rsidRPr="002B11AA">
        <w:rPr>
          <w:lang w:val="es-ES"/>
        </w:rPr>
        <w:t xml:space="preserve"> per tal de gestionar de manera </w:t>
      </w:r>
      <w:proofErr w:type="spellStart"/>
      <w:r w:rsidRPr="002B11AA">
        <w:rPr>
          <w:lang w:val="es-ES"/>
        </w:rPr>
        <w:t>adequada</w:t>
      </w:r>
      <w:proofErr w:type="spellEnd"/>
      <w:r w:rsidRPr="002B11AA">
        <w:rPr>
          <w:lang w:val="es-ES"/>
        </w:rPr>
        <w:t xml:space="preserve"> </w:t>
      </w:r>
      <w:proofErr w:type="spellStart"/>
      <w:r w:rsidRPr="002B11AA">
        <w:rPr>
          <w:lang w:val="es-ES"/>
        </w:rPr>
        <w:t>aquest</w:t>
      </w:r>
      <w:proofErr w:type="spellEnd"/>
      <w:r w:rsidRPr="002B11AA">
        <w:rPr>
          <w:lang w:val="es-ES"/>
        </w:rPr>
        <w:t xml:space="preserve"> </w:t>
      </w:r>
      <w:proofErr w:type="spellStart"/>
      <w:r w:rsidRPr="002B11AA">
        <w:rPr>
          <w:lang w:val="es-ES"/>
        </w:rPr>
        <w:t>temps</w:t>
      </w:r>
      <w:proofErr w:type="spellEnd"/>
      <w:r w:rsidRPr="002B11AA">
        <w:rPr>
          <w:lang w:val="es-ES"/>
        </w:rPr>
        <w:t xml:space="preserve"> el </w:t>
      </w:r>
      <w:proofErr w:type="spellStart"/>
      <w:r w:rsidRPr="002B11AA">
        <w:rPr>
          <w:lang w:val="es-ES"/>
        </w:rPr>
        <w:t>mètode</w:t>
      </w:r>
      <w:proofErr w:type="spellEnd"/>
      <w:r w:rsidRPr="002B11AA">
        <w:rPr>
          <w:lang w:val="es-ES"/>
        </w:rPr>
        <w:t xml:space="preserve"> de </w:t>
      </w:r>
      <w:proofErr w:type="spellStart"/>
      <w:r w:rsidRPr="002B11AA">
        <w:rPr>
          <w:lang w:val="es-ES"/>
        </w:rPr>
        <w:t>treball</w:t>
      </w:r>
      <w:proofErr w:type="spellEnd"/>
      <w:r w:rsidRPr="002B11AA">
        <w:rPr>
          <w:lang w:val="es-ES"/>
        </w:rPr>
        <w:t xml:space="preserve"> </w:t>
      </w:r>
      <w:proofErr w:type="spellStart"/>
      <w:r w:rsidRPr="002B11AA">
        <w:rPr>
          <w:lang w:val="es-ES"/>
        </w:rPr>
        <w:t>escollit</w:t>
      </w:r>
      <w:proofErr w:type="spellEnd"/>
      <w:r w:rsidRPr="002B11AA">
        <w:rPr>
          <w:lang w:val="es-ES"/>
        </w:rPr>
        <w:t xml:space="preserve"> </w:t>
      </w:r>
      <w:proofErr w:type="spellStart"/>
      <w:r w:rsidRPr="002B11AA">
        <w:rPr>
          <w:lang w:val="es-ES"/>
        </w:rPr>
        <w:t>aprofita</w:t>
      </w:r>
      <w:proofErr w:type="spellEnd"/>
      <w:r w:rsidRPr="002B11AA">
        <w:rPr>
          <w:lang w:val="es-ES"/>
        </w:rPr>
        <w:t xml:space="preserve"> al </w:t>
      </w:r>
      <w:proofErr w:type="spellStart"/>
      <w:r w:rsidRPr="002B11AA">
        <w:rPr>
          <w:lang w:val="es-ES"/>
        </w:rPr>
        <w:t>màxim</w:t>
      </w:r>
      <w:proofErr w:type="spellEnd"/>
      <w:r w:rsidRPr="002B11AA">
        <w:rPr>
          <w:lang w:val="es-ES"/>
        </w:rPr>
        <w:t xml:space="preserve"> el </w:t>
      </w:r>
      <w:proofErr w:type="spellStart"/>
      <w:r w:rsidRPr="002B11AA">
        <w:rPr>
          <w:lang w:val="es-ES"/>
        </w:rPr>
        <w:t>desenvolupament</w:t>
      </w:r>
      <w:proofErr w:type="spellEnd"/>
      <w:r w:rsidRPr="002B11AA">
        <w:rPr>
          <w:lang w:val="es-ES"/>
        </w:rPr>
        <w:t xml:space="preserve"> del </w:t>
      </w:r>
      <w:proofErr w:type="spellStart"/>
      <w:r w:rsidRPr="002B11AA">
        <w:rPr>
          <w:lang w:val="es-ES"/>
        </w:rPr>
        <w:t>treball</w:t>
      </w:r>
      <w:proofErr w:type="spellEnd"/>
      <w:r w:rsidRPr="002B11AA">
        <w:rPr>
          <w:lang w:val="es-ES"/>
        </w:rPr>
        <w:t xml:space="preserve"> de final de </w:t>
      </w:r>
      <w:proofErr w:type="spellStart"/>
      <w:r w:rsidRPr="002B11AA">
        <w:rPr>
          <w:lang w:val="es-ES"/>
        </w:rPr>
        <w:t>grau</w:t>
      </w:r>
      <w:proofErr w:type="spellEnd"/>
      <w:r w:rsidRPr="002B11AA">
        <w:rPr>
          <w:lang w:val="es-ES"/>
        </w:rPr>
        <w:t xml:space="preserve"> en tasques i </w:t>
      </w:r>
      <w:proofErr w:type="spellStart"/>
      <w:r w:rsidRPr="002B11AA">
        <w:rPr>
          <w:lang w:val="es-ES"/>
        </w:rPr>
        <w:t>fites</w:t>
      </w:r>
      <w:proofErr w:type="spellEnd"/>
      <w:r w:rsidRPr="002B11AA">
        <w:rPr>
          <w:lang w:val="es-ES"/>
        </w:rPr>
        <w:t xml:space="preserve"> </w:t>
      </w:r>
      <w:proofErr w:type="spellStart"/>
      <w:r w:rsidRPr="002B11AA">
        <w:rPr>
          <w:lang w:val="es-ES"/>
        </w:rPr>
        <w:t>assequibles</w:t>
      </w:r>
      <w:proofErr w:type="spellEnd"/>
      <w:r w:rsidRPr="002B11AA">
        <w:rPr>
          <w:lang w:val="es-ES"/>
        </w:rPr>
        <w:t xml:space="preserve"> i </w:t>
      </w:r>
      <w:proofErr w:type="spellStart"/>
      <w:r w:rsidRPr="002B11AA">
        <w:rPr>
          <w:lang w:val="es-ES"/>
        </w:rPr>
        <w:t>amb</w:t>
      </w:r>
      <w:proofErr w:type="spellEnd"/>
      <w:r w:rsidRPr="002B11AA">
        <w:rPr>
          <w:lang w:val="es-ES"/>
        </w:rPr>
        <w:t xml:space="preserve"> </w:t>
      </w:r>
      <w:proofErr w:type="spellStart"/>
      <w:r w:rsidRPr="002B11AA">
        <w:rPr>
          <w:lang w:val="es-ES"/>
        </w:rPr>
        <w:t>marge</w:t>
      </w:r>
      <w:proofErr w:type="spellEnd"/>
      <w:r w:rsidRPr="002B11AA">
        <w:rPr>
          <w:lang w:val="es-ES"/>
        </w:rPr>
        <w:t xml:space="preserve"> en el </w:t>
      </w:r>
      <w:proofErr w:type="spellStart"/>
      <w:r w:rsidRPr="002B11AA">
        <w:rPr>
          <w:lang w:val="es-ES"/>
        </w:rPr>
        <w:t>temps</w:t>
      </w:r>
      <w:proofErr w:type="spellEnd"/>
      <w:r w:rsidRPr="002B11AA">
        <w:rPr>
          <w:lang w:val="es-ES"/>
        </w:rPr>
        <w:t>.</w:t>
      </w:r>
    </w:p>
    <w:p w14:paraId="264A6EB8" w14:textId="77777777" w:rsidR="00824D36" w:rsidRPr="002B11AA" w:rsidRDefault="002C6168">
      <w:pPr>
        <w:jc w:val="both"/>
        <w:rPr>
          <w:lang w:val="es-ES"/>
        </w:rPr>
      </w:pPr>
      <w:proofErr w:type="spellStart"/>
      <w:r w:rsidRPr="002B11AA">
        <w:rPr>
          <w:lang w:val="es-ES"/>
        </w:rPr>
        <w:t>Com</w:t>
      </w:r>
      <w:proofErr w:type="spellEnd"/>
      <w:r w:rsidRPr="002B11AA">
        <w:rPr>
          <w:lang w:val="es-ES"/>
        </w:rPr>
        <w:t xml:space="preserve"> es </w:t>
      </w:r>
      <w:proofErr w:type="spellStart"/>
      <w:r w:rsidRPr="002B11AA">
        <w:rPr>
          <w:lang w:val="es-ES"/>
        </w:rPr>
        <w:t>tracta</w:t>
      </w:r>
      <w:proofErr w:type="spellEnd"/>
      <w:r w:rsidRPr="002B11AA">
        <w:rPr>
          <w:lang w:val="es-ES"/>
        </w:rPr>
        <w:t xml:space="preserve"> de un </w:t>
      </w:r>
      <w:proofErr w:type="spellStart"/>
      <w:r w:rsidRPr="002B11AA">
        <w:rPr>
          <w:lang w:val="es-ES"/>
        </w:rPr>
        <w:t>projecte</w:t>
      </w:r>
      <w:proofErr w:type="spellEnd"/>
      <w:r w:rsidRPr="002B11AA">
        <w:rPr>
          <w:lang w:val="es-ES"/>
        </w:rPr>
        <w:t xml:space="preserve"> </w:t>
      </w:r>
      <w:proofErr w:type="spellStart"/>
      <w:r w:rsidRPr="002B11AA">
        <w:rPr>
          <w:lang w:val="es-ES"/>
        </w:rPr>
        <w:t>prototip</w:t>
      </w:r>
      <w:proofErr w:type="spellEnd"/>
      <w:r w:rsidRPr="002B11AA">
        <w:rPr>
          <w:lang w:val="es-ES"/>
        </w:rPr>
        <w:t xml:space="preserve"> es </w:t>
      </w:r>
      <w:proofErr w:type="spellStart"/>
      <w:r w:rsidRPr="002B11AA">
        <w:rPr>
          <w:lang w:val="es-ES"/>
        </w:rPr>
        <w:t>farà</w:t>
      </w:r>
      <w:proofErr w:type="spellEnd"/>
      <w:r w:rsidRPr="002B11AA">
        <w:rPr>
          <w:lang w:val="es-ES"/>
        </w:rPr>
        <w:t xml:space="preserve"> </w:t>
      </w:r>
      <w:proofErr w:type="spellStart"/>
      <w:r w:rsidRPr="002B11AA">
        <w:rPr>
          <w:lang w:val="es-ES"/>
        </w:rPr>
        <w:t>ús</w:t>
      </w:r>
      <w:proofErr w:type="spellEnd"/>
      <w:r w:rsidRPr="002B11AA">
        <w:rPr>
          <w:lang w:val="es-ES"/>
        </w:rPr>
        <w:t xml:space="preserve"> de </w:t>
      </w:r>
      <w:proofErr w:type="spellStart"/>
      <w:r w:rsidRPr="002B11AA">
        <w:rPr>
          <w:lang w:val="es-ES"/>
        </w:rPr>
        <w:t>eines</w:t>
      </w:r>
      <w:proofErr w:type="spellEnd"/>
      <w:r w:rsidRPr="002B11AA">
        <w:rPr>
          <w:lang w:val="es-ES"/>
        </w:rPr>
        <w:t xml:space="preserve"> de </w:t>
      </w:r>
      <w:proofErr w:type="spellStart"/>
      <w:r w:rsidRPr="002B11AA">
        <w:rPr>
          <w:lang w:val="es-ES"/>
        </w:rPr>
        <w:t>programació</w:t>
      </w:r>
      <w:proofErr w:type="spellEnd"/>
      <w:r w:rsidRPr="002B11AA">
        <w:rPr>
          <w:lang w:val="es-ES"/>
        </w:rPr>
        <w:t xml:space="preserve"> de </w:t>
      </w:r>
      <w:proofErr w:type="spellStart"/>
      <w:r w:rsidRPr="002B11AA">
        <w:rPr>
          <w:lang w:val="es-ES"/>
        </w:rPr>
        <w:t>codi</w:t>
      </w:r>
      <w:proofErr w:type="spellEnd"/>
      <w:r w:rsidRPr="002B11AA">
        <w:rPr>
          <w:lang w:val="es-ES"/>
        </w:rPr>
        <w:t xml:space="preserve"> </w:t>
      </w:r>
      <w:proofErr w:type="spellStart"/>
      <w:r w:rsidRPr="002B11AA">
        <w:rPr>
          <w:lang w:val="es-ES"/>
        </w:rPr>
        <w:t>obert</w:t>
      </w:r>
      <w:proofErr w:type="spellEnd"/>
      <w:r w:rsidRPr="002B11AA">
        <w:rPr>
          <w:lang w:val="es-ES"/>
        </w:rPr>
        <w:t xml:space="preserve"> i </w:t>
      </w:r>
      <w:proofErr w:type="spellStart"/>
      <w:r w:rsidRPr="002B11AA">
        <w:rPr>
          <w:lang w:val="es-ES"/>
        </w:rPr>
        <w:t>sistemes</w:t>
      </w:r>
      <w:proofErr w:type="spellEnd"/>
      <w:r w:rsidRPr="002B11AA">
        <w:rPr>
          <w:lang w:val="es-ES"/>
        </w:rPr>
        <w:t xml:space="preserve"> </w:t>
      </w:r>
      <w:proofErr w:type="spellStart"/>
      <w:r w:rsidRPr="002B11AA">
        <w:rPr>
          <w:lang w:val="es-ES"/>
        </w:rPr>
        <w:t>d’emmagatzemament</w:t>
      </w:r>
      <w:proofErr w:type="spellEnd"/>
      <w:r w:rsidRPr="002B11AA">
        <w:rPr>
          <w:lang w:val="es-ES"/>
        </w:rPr>
        <w:t xml:space="preserve"> de recursos </w:t>
      </w:r>
      <w:proofErr w:type="spellStart"/>
      <w:r w:rsidRPr="002B11AA">
        <w:rPr>
          <w:lang w:val="es-ES"/>
        </w:rPr>
        <w:t>públics</w:t>
      </w:r>
      <w:proofErr w:type="spellEnd"/>
      <w:r w:rsidRPr="002B11AA">
        <w:rPr>
          <w:lang w:val="es-ES"/>
        </w:rPr>
        <w:t xml:space="preserve"> </w:t>
      </w:r>
      <w:proofErr w:type="spellStart"/>
      <w:r w:rsidRPr="002B11AA">
        <w:rPr>
          <w:lang w:val="es-ES"/>
        </w:rPr>
        <w:t>sense</w:t>
      </w:r>
      <w:proofErr w:type="spellEnd"/>
      <w:r w:rsidRPr="002B11AA">
        <w:rPr>
          <w:lang w:val="es-ES"/>
        </w:rPr>
        <w:t xml:space="preserve"> costos </w:t>
      </w:r>
      <w:proofErr w:type="spellStart"/>
      <w:r w:rsidRPr="002B11AA">
        <w:rPr>
          <w:lang w:val="es-ES"/>
        </w:rPr>
        <w:t>com</w:t>
      </w:r>
      <w:proofErr w:type="spellEnd"/>
      <w:r w:rsidRPr="002B11AA">
        <w:rPr>
          <w:lang w:val="es-ES"/>
        </w:rPr>
        <w:t xml:space="preserve"> ara GitHub i </w:t>
      </w:r>
      <w:proofErr w:type="spellStart"/>
      <w:r w:rsidRPr="002B11AA">
        <w:rPr>
          <w:lang w:val="es-ES"/>
        </w:rPr>
        <w:t>l’ús</w:t>
      </w:r>
      <w:proofErr w:type="spellEnd"/>
      <w:r w:rsidRPr="002B11AA">
        <w:rPr>
          <w:lang w:val="es-ES"/>
        </w:rPr>
        <w:t xml:space="preserve"> de hardware propi, per </w:t>
      </w:r>
      <w:proofErr w:type="spellStart"/>
      <w:r w:rsidRPr="002B11AA">
        <w:rPr>
          <w:lang w:val="es-ES"/>
        </w:rPr>
        <w:t>tant</w:t>
      </w:r>
      <w:proofErr w:type="spellEnd"/>
      <w:r w:rsidRPr="002B11AA">
        <w:rPr>
          <w:lang w:val="es-ES"/>
        </w:rPr>
        <w:t xml:space="preserve"> no hi ha </w:t>
      </w:r>
      <w:proofErr w:type="spellStart"/>
      <w:r w:rsidRPr="002B11AA">
        <w:rPr>
          <w:lang w:val="es-ES"/>
        </w:rPr>
        <w:t>necessitat</w:t>
      </w:r>
      <w:proofErr w:type="spellEnd"/>
      <w:r w:rsidRPr="002B11AA">
        <w:rPr>
          <w:lang w:val="es-ES"/>
        </w:rPr>
        <w:t xml:space="preserve"> </w:t>
      </w:r>
      <w:proofErr w:type="spellStart"/>
      <w:r w:rsidRPr="002B11AA">
        <w:rPr>
          <w:lang w:val="es-ES"/>
        </w:rPr>
        <w:t>d’una</w:t>
      </w:r>
      <w:proofErr w:type="spellEnd"/>
      <w:r w:rsidRPr="002B11AA">
        <w:rPr>
          <w:lang w:val="es-ES"/>
        </w:rPr>
        <w:t xml:space="preserve"> </w:t>
      </w:r>
      <w:proofErr w:type="spellStart"/>
      <w:r w:rsidRPr="002B11AA">
        <w:rPr>
          <w:lang w:val="es-ES"/>
        </w:rPr>
        <w:t>inversió</w:t>
      </w:r>
      <w:proofErr w:type="spellEnd"/>
      <w:r w:rsidRPr="002B11AA">
        <w:rPr>
          <w:lang w:val="es-ES"/>
        </w:rPr>
        <w:t xml:space="preserve"> ni en infraestructura ni en </w:t>
      </w:r>
      <w:proofErr w:type="spellStart"/>
      <w:r w:rsidRPr="002B11AA">
        <w:rPr>
          <w:lang w:val="es-ES"/>
        </w:rPr>
        <w:t>programari</w:t>
      </w:r>
      <w:proofErr w:type="spellEnd"/>
      <w:r w:rsidRPr="002B11AA">
        <w:rPr>
          <w:lang w:val="es-ES"/>
        </w:rPr>
        <w:t xml:space="preserve"> o </w:t>
      </w:r>
      <w:proofErr w:type="spellStart"/>
      <w:r w:rsidRPr="002B11AA">
        <w:rPr>
          <w:lang w:val="es-ES"/>
        </w:rPr>
        <w:t>emmagatzematge</w:t>
      </w:r>
      <w:proofErr w:type="spellEnd"/>
      <w:r w:rsidRPr="002B11AA">
        <w:rPr>
          <w:lang w:val="es-ES"/>
        </w:rPr>
        <w:t>.</w:t>
      </w:r>
    </w:p>
    <w:p w14:paraId="10866276" w14:textId="77777777" w:rsidR="00824D36" w:rsidRPr="002B11AA" w:rsidRDefault="00824D36">
      <w:pPr>
        <w:rPr>
          <w:color w:val="2D74B5"/>
          <w:sz w:val="40"/>
          <w:szCs w:val="40"/>
          <w:lang w:val="es-ES"/>
        </w:rPr>
      </w:pPr>
    </w:p>
    <w:p w14:paraId="0E7C05A3" w14:textId="77777777" w:rsidR="00824D36" w:rsidRPr="002B11AA" w:rsidRDefault="00824D36">
      <w:pPr>
        <w:rPr>
          <w:sz w:val="28"/>
          <w:szCs w:val="28"/>
          <w:lang w:val="es-ES"/>
        </w:rPr>
      </w:pPr>
    </w:p>
    <w:p w14:paraId="46F0FD9B" w14:textId="77777777" w:rsidR="00824D36" w:rsidRPr="002B11AA" w:rsidRDefault="002C6168">
      <w:pPr>
        <w:rPr>
          <w:sz w:val="48"/>
          <w:szCs w:val="48"/>
          <w:lang w:val="es-ES"/>
        </w:rPr>
      </w:pPr>
      <w:r w:rsidRPr="002B11AA">
        <w:rPr>
          <w:lang w:val="es-ES"/>
        </w:rPr>
        <w:br w:type="page"/>
      </w:r>
    </w:p>
    <w:p w14:paraId="263DF069" w14:textId="12934AD3" w:rsidR="00824D36" w:rsidRPr="002B11AA" w:rsidRDefault="002C6168">
      <w:pPr>
        <w:pStyle w:val="Ttulo1"/>
        <w:rPr>
          <w:lang w:val="es-ES"/>
        </w:rPr>
      </w:pPr>
      <w:bookmarkStart w:id="60" w:name="_Toc7627780"/>
      <w:r w:rsidRPr="002B11AA">
        <w:rPr>
          <w:lang w:val="es-ES"/>
        </w:rPr>
        <w:lastRenderedPageBreak/>
        <w:t xml:space="preserve">4. </w:t>
      </w:r>
      <w:r w:rsidR="00B953BE" w:rsidRPr="002B11AA">
        <w:rPr>
          <w:lang w:val="es-ES"/>
        </w:rPr>
        <w:t>Metodología</w:t>
      </w:r>
      <w:bookmarkEnd w:id="60"/>
    </w:p>
    <w:p w14:paraId="313CC277" w14:textId="77777777" w:rsidR="00824D36" w:rsidRPr="002B11AA" w:rsidRDefault="00824D36">
      <w:pPr>
        <w:rPr>
          <w:lang w:val="es-ES"/>
        </w:rPr>
      </w:pPr>
    </w:p>
    <w:p w14:paraId="02FD0C4D" w14:textId="77777777" w:rsidR="00824D36" w:rsidRPr="002B11AA" w:rsidRDefault="002C6168">
      <w:pPr>
        <w:jc w:val="both"/>
        <w:rPr>
          <w:lang w:val="es-ES"/>
        </w:rPr>
      </w:pPr>
      <w:r w:rsidRPr="002B11AA">
        <w:rPr>
          <w:lang w:val="es-ES"/>
        </w:rPr>
        <w:t xml:space="preserve">La </w:t>
      </w:r>
      <w:proofErr w:type="spellStart"/>
      <w:r w:rsidRPr="002B11AA">
        <w:rPr>
          <w:lang w:val="es-ES"/>
        </w:rPr>
        <w:t>metodologia</w:t>
      </w:r>
      <w:proofErr w:type="spellEnd"/>
      <w:r w:rsidRPr="002B11AA">
        <w:rPr>
          <w:lang w:val="es-ES"/>
        </w:rPr>
        <w:t xml:space="preserve"> </w:t>
      </w:r>
      <w:proofErr w:type="spellStart"/>
      <w:r w:rsidRPr="002B11AA">
        <w:rPr>
          <w:lang w:val="es-ES"/>
        </w:rPr>
        <w:t>proposada</w:t>
      </w:r>
      <w:proofErr w:type="spellEnd"/>
      <w:r w:rsidRPr="002B11AA">
        <w:rPr>
          <w:lang w:val="es-ES"/>
        </w:rPr>
        <w:t xml:space="preserve"> per </w:t>
      </w:r>
      <w:proofErr w:type="spellStart"/>
      <w:r w:rsidRPr="002B11AA">
        <w:rPr>
          <w:lang w:val="es-ES"/>
        </w:rPr>
        <w:t>aquest</w:t>
      </w:r>
      <w:proofErr w:type="spellEnd"/>
      <w:r w:rsidRPr="002B11AA">
        <w:rPr>
          <w:lang w:val="es-ES"/>
        </w:rPr>
        <w:t xml:space="preserve"> </w:t>
      </w:r>
      <w:proofErr w:type="spellStart"/>
      <w:r w:rsidRPr="002B11AA">
        <w:rPr>
          <w:lang w:val="es-ES"/>
        </w:rPr>
        <w:t>projecte</w:t>
      </w:r>
      <w:proofErr w:type="spellEnd"/>
      <w:r w:rsidRPr="002B11AA">
        <w:rPr>
          <w:lang w:val="es-ES"/>
        </w:rPr>
        <w:t xml:space="preserve"> es </w:t>
      </w:r>
      <w:proofErr w:type="spellStart"/>
      <w:r w:rsidRPr="002B11AA">
        <w:rPr>
          <w:lang w:val="es-ES"/>
        </w:rPr>
        <w:t>Scrum</w:t>
      </w:r>
      <w:proofErr w:type="spellEnd"/>
      <w:r w:rsidRPr="002B11AA">
        <w:rPr>
          <w:lang w:val="es-ES"/>
        </w:rPr>
        <w:t xml:space="preserve">, </w:t>
      </w:r>
      <w:proofErr w:type="spellStart"/>
      <w:r w:rsidRPr="002B11AA">
        <w:rPr>
          <w:lang w:val="es-ES"/>
        </w:rPr>
        <w:t>aquest</w:t>
      </w:r>
      <w:proofErr w:type="spellEnd"/>
      <w:r w:rsidRPr="002B11AA">
        <w:rPr>
          <w:lang w:val="es-ES"/>
        </w:rPr>
        <w:t xml:space="preserve"> </w:t>
      </w:r>
      <w:proofErr w:type="spellStart"/>
      <w:r w:rsidRPr="002B11AA">
        <w:rPr>
          <w:lang w:val="es-ES"/>
        </w:rPr>
        <w:t>procés</w:t>
      </w:r>
      <w:proofErr w:type="spellEnd"/>
      <w:r w:rsidRPr="002B11AA">
        <w:rPr>
          <w:lang w:val="es-ES"/>
        </w:rPr>
        <w:t xml:space="preserve"> </w:t>
      </w:r>
      <w:proofErr w:type="spellStart"/>
      <w:r w:rsidRPr="002B11AA">
        <w:rPr>
          <w:lang w:val="es-ES"/>
        </w:rPr>
        <w:t>s’aplica</w:t>
      </w:r>
      <w:proofErr w:type="spellEnd"/>
      <w:r w:rsidRPr="002B11AA">
        <w:rPr>
          <w:lang w:val="es-ES"/>
        </w:rPr>
        <w:t xml:space="preserve"> de manera que es </w:t>
      </w:r>
      <w:proofErr w:type="spellStart"/>
      <w:r w:rsidRPr="002B11AA">
        <w:rPr>
          <w:lang w:val="es-ES"/>
        </w:rPr>
        <w:t>pretén</w:t>
      </w:r>
      <w:proofErr w:type="spellEnd"/>
      <w:r w:rsidRPr="002B11AA">
        <w:rPr>
          <w:lang w:val="es-ES"/>
        </w:rPr>
        <w:t xml:space="preserve"> </w:t>
      </w:r>
      <w:proofErr w:type="spellStart"/>
      <w:r w:rsidRPr="002B11AA">
        <w:rPr>
          <w:lang w:val="es-ES"/>
        </w:rPr>
        <w:t>obtenir</w:t>
      </w:r>
      <w:proofErr w:type="spellEnd"/>
      <w:r w:rsidRPr="002B11AA">
        <w:rPr>
          <w:lang w:val="es-ES"/>
        </w:rPr>
        <w:t xml:space="preserve"> el </w:t>
      </w:r>
      <w:proofErr w:type="spellStart"/>
      <w:r w:rsidRPr="002B11AA">
        <w:rPr>
          <w:lang w:val="es-ES"/>
        </w:rPr>
        <w:t>millor</w:t>
      </w:r>
      <w:proofErr w:type="spellEnd"/>
      <w:r w:rsidRPr="002B11AA">
        <w:rPr>
          <w:lang w:val="es-ES"/>
        </w:rPr>
        <w:t xml:space="preserve"> </w:t>
      </w:r>
      <w:proofErr w:type="spellStart"/>
      <w:r w:rsidRPr="002B11AA">
        <w:rPr>
          <w:lang w:val="es-ES"/>
        </w:rPr>
        <w:t>resultat</w:t>
      </w:r>
      <w:proofErr w:type="spellEnd"/>
      <w:r w:rsidRPr="002B11AA">
        <w:rPr>
          <w:lang w:val="es-ES"/>
        </w:rPr>
        <w:t xml:space="preserve"> </w:t>
      </w:r>
      <w:proofErr w:type="spellStart"/>
      <w:r w:rsidRPr="002B11AA">
        <w:rPr>
          <w:lang w:val="es-ES"/>
        </w:rPr>
        <w:t>possible</w:t>
      </w:r>
      <w:proofErr w:type="spellEnd"/>
      <w:r w:rsidRPr="002B11AA">
        <w:rPr>
          <w:lang w:val="es-ES"/>
        </w:rPr>
        <w:t xml:space="preserve"> de un </w:t>
      </w:r>
      <w:proofErr w:type="spellStart"/>
      <w:r w:rsidRPr="002B11AA">
        <w:rPr>
          <w:lang w:val="es-ES"/>
        </w:rPr>
        <w:t>projecte</w:t>
      </w:r>
      <w:proofErr w:type="spellEnd"/>
      <w:r w:rsidRPr="002B11AA">
        <w:rPr>
          <w:lang w:val="es-ES"/>
        </w:rPr>
        <w:t xml:space="preserve">. </w:t>
      </w:r>
      <w:proofErr w:type="spellStart"/>
      <w:r w:rsidRPr="002B11AA">
        <w:rPr>
          <w:lang w:val="es-ES"/>
        </w:rPr>
        <w:t>Com</w:t>
      </w:r>
      <w:proofErr w:type="spellEnd"/>
      <w:r w:rsidRPr="002B11AA">
        <w:rPr>
          <w:lang w:val="es-ES"/>
        </w:rPr>
        <w:t xml:space="preserve"> el </w:t>
      </w:r>
      <w:proofErr w:type="spellStart"/>
      <w:r w:rsidRPr="002B11AA">
        <w:rPr>
          <w:lang w:val="es-ES"/>
        </w:rPr>
        <w:t>treball</w:t>
      </w:r>
      <w:proofErr w:type="spellEnd"/>
      <w:r w:rsidRPr="002B11AA">
        <w:rPr>
          <w:lang w:val="es-ES"/>
        </w:rPr>
        <w:t xml:space="preserve"> </w:t>
      </w:r>
      <w:proofErr w:type="spellStart"/>
      <w:r w:rsidRPr="002B11AA">
        <w:rPr>
          <w:lang w:val="es-ES"/>
        </w:rPr>
        <w:t>requereix</w:t>
      </w:r>
      <w:proofErr w:type="spellEnd"/>
      <w:r w:rsidRPr="002B11AA">
        <w:rPr>
          <w:lang w:val="es-ES"/>
        </w:rPr>
        <w:t xml:space="preserve"> de unes </w:t>
      </w:r>
      <w:proofErr w:type="spellStart"/>
      <w:r w:rsidRPr="002B11AA">
        <w:rPr>
          <w:lang w:val="es-ES"/>
        </w:rPr>
        <w:t>fites</w:t>
      </w:r>
      <w:proofErr w:type="spellEnd"/>
      <w:r w:rsidRPr="002B11AA">
        <w:rPr>
          <w:lang w:val="es-ES"/>
        </w:rPr>
        <w:t xml:space="preserve"> </w:t>
      </w:r>
      <w:proofErr w:type="spellStart"/>
      <w:r w:rsidRPr="002B11AA">
        <w:rPr>
          <w:lang w:val="es-ES"/>
        </w:rPr>
        <w:t>complexes</w:t>
      </w:r>
      <w:proofErr w:type="spellEnd"/>
      <w:r w:rsidRPr="002B11AA">
        <w:rPr>
          <w:lang w:val="es-ES"/>
        </w:rPr>
        <w:t xml:space="preserve"> i es </w:t>
      </w:r>
      <w:proofErr w:type="spellStart"/>
      <w:r w:rsidRPr="002B11AA">
        <w:rPr>
          <w:lang w:val="es-ES"/>
        </w:rPr>
        <w:t>necessita</w:t>
      </w:r>
      <w:proofErr w:type="spellEnd"/>
      <w:r w:rsidRPr="002B11AA">
        <w:rPr>
          <w:lang w:val="es-ES"/>
        </w:rPr>
        <w:t xml:space="preserve"> </w:t>
      </w:r>
      <w:proofErr w:type="spellStart"/>
      <w:r w:rsidRPr="002B11AA">
        <w:rPr>
          <w:lang w:val="es-ES"/>
        </w:rPr>
        <w:t>obtenir</w:t>
      </w:r>
      <w:proofErr w:type="spellEnd"/>
      <w:r w:rsidRPr="002B11AA">
        <w:rPr>
          <w:lang w:val="es-ES"/>
        </w:rPr>
        <w:t xml:space="preserve"> </w:t>
      </w:r>
      <w:proofErr w:type="spellStart"/>
      <w:r w:rsidRPr="002B11AA">
        <w:rPr>
          <w:lang w:val="es-ES"/>
        </w:rPr>
        <w:t>resultats</w:t>
      </w:r>
      <w:proofErr w:type="spellEnd"/>
      <w:r w:rsidRPr="002B11AA">
        <w:rPr>
          <w:lang w:val="es-ES"/>
        </w:rPr>
        <w:t xml:space="preserve"> en un </w:t>
      </w:r>
      <w:proofErr w:type="spellStart"/>
      <w:r w:rsidRPr="002B11AA">
        <w:rPr>
          <w:lang w:val="es-ES"/>
        </w:rPr>
        <w:t>espai</w:t>
      </w:r>
      <w:proofErr w:type="spellEnd"/>
      <w:r w:rsidRPr="002B11AA">
        <w:rPr>
          <w:lang w:val="es-ES"/>
        </w:rPr>
        <w:t xml:space="preserve"> de </w:t>
      </w:r>
      <w:proofErr w:type="spellStart"/>
      <w:r w:rsidRPr="002B11AA">
        <w:rPr>
          <w:lang w:val="es-ES"/>
        </w:rPr>
        <w:t>temps</w:t>
      </w:r>
      <w:proofErr w:type="spellEnd"/>
      <w:r w:rsidRPr="002B11AA">
        <w:rPr>
          <w:lang w:val="es-ES"/>
        </w:rPr>
        <w:t xml:space="preserve"> </w:t>
      </w:r>
      <w:proofErr w:type="spellStart"/>
      <w:r w:rsidRPr="002B11AA">
        <w:rPr>
          <w:lang w:val="es-ES"/>
        </w:rPr>
        <w:t>reduït</w:t>
      </w:r>
      <w:proofErr w:type="spellEnd"/>
      <w:r w:rsidRPr="002B11AA">
        <w:rPr>
          <w:lang w:val="es-ES"/>
        </w:rPr>
        <w:t xml:space="preserve">. La </w:t>
      </w:r>
      <w:proofErr w:type="spellStart"/>
      <w:r w:rsidRPr="002B11AA">
        <w:rPr>
          <w:lang w:val="es-ES"/>
        </w:rPr>
        <w:t>metodologia</w:t>
      </w:r>
      <w:proofErr w:type="spellEnd"/>
      <w:r w:rsidRPr="002B11AA">
        <w:rPr>
          <w:lang w:val="es-ES"/>
        </w:rPr>
        <w:t xml:space="preserve"> </w:t>
      </w:r>
      <w:proofErr w:type="spellStart"/>
      <w:r w:rsidRPr="002B11AA">
        <w:rPr>
          <w:lang w:val="es-ES"/>
        </w:rPr>
        <w:t>Scrum</w:t>
      </w:r>
      <w:proofErr w:type="spellEnd"/>
      <w:r w:rsidRPr="002B11AA">
        <w:rPr>
          <w:lang w:val="es-ES"/>
        </w:rPr>
        <w:t xml:space="preserve"> </w:t>
      </w:r>
      <w:proofErr w:type="spellStart"/>
      <w:r w:rsidRPr="002B11AA">
        <w:rPr>
          <w:lang w:val="es-ES"/>
        </w:rPr>
        <w:t>planteja</w:t>
      </w:r>
      <w:proofErr w:type="spellEnd"/>
      <w:r w:rsidRPr="002B11AA">
        <w:rPr>
          <w:lang w:val="es-ES"/>
        </w:rPr>
        <w:t xml:space="preserve"> la </w:t>
      </w:r>
      <w:proofErr w:type="spellStart"/>
      <w:r w:rsidRPr="002B11AA">
        <w:rPr>
          <w:lang w:val="es-ES"/>
        </w:rPr>
        <w:t>elaboració</w:t>
      </w:r>
      <w:proofErr w:type="spellEnd"/>
      <w:r w:rsidRPr="002B11AA">
        <w:rPr>
          <w:lang w:val="es-ES"/>
        </w:rPr>
        <w:t xml:space="preserve"> de </w:t>
      </w:r>
      <w:proofErr w:type="spellStart"/>
      <w:r w:rsidRPr="002B11AA">
        <w:rPr>
          <w:lang w:val="es-ES"/>
        </w:rPr>
        <w:t>fites</w:t>
      </w:r>
      <w:proofErr w:type="spellEnd"/>
      <w:r w:rsidRPr="002B11AA">
        <w:rPr>
          <w:lang w:val="es-ES"/>
        </w:rPr>
        <w:t xml:space="preserve"> i </w:t>
      </w:r>
      <w:proofErr w:type="spellStart"/>
      <w:r w:rsidRPr="002B11AA">
        <w:rPr>
          <w:lang w:val="es-ES"/>
        </w:rPr>
        <w:t>iteracions</w:t>
      </w:r>
      <w:proofErr w:type="spellEnd"/>
      <w:r w:rsidRPr="002B11AA">
        <w:rPr>
          <w:lang w:val="es-ES"/>
        </w:rPr>
        <w:t xml:space="preserve"> que </w:t>
      </w:r>
      <w:proofErr w:type="spellStart"/>
      <w:r w:rsidRPr="002B11AA">
        <w:rPr>
          <w:lang w:val="es-ES"/>
        </w:rPr>
        <w:t>normalment</w:t>
      </w:r>
      <w:proofErr w:type="spellEnd"/>
      <w:r w:rsidRPr="002B11AA">
        <w:rPr>
          <w:lang w:val="es-ES"/>
        </w:rPr>
        <w:t xml:space="preserve"> son de </w:t>
      </w:r>
      <w:proofErr w:type="spellStart"/>
      <w:r w:rsidRPr="002B11AA">
        <w:rPr>
          <w:lang w:val="es-ES"/>
        </w:rPr>
        <w:t>dues</w:t>
      </w:r>
      <w:proofErr w:type="spellEnd"/>
      <w:r w:rsidRPr="002B11AA">
        <w:rPr>
          <w:lang w:val="es-ES"/>
        </w:rPr>
        <w:t xml:space="preserve"> </w:t>
      </w:r>
      <w:proofErr w:type="spellStart"/>
      <w:r w:rsidRPr="002B11AA">
        <w:rPr>
          <w:lang w:val="es-ES"/>
        </w:rPr>
        <w:t>setmanes</w:t>
      </w:r>
      <w:proofErr w:type="spellEnd"/>
      <w:r w:rsidRPr="002B11AA">
        <w:rPr>
          <w:lang w:val="es-ES"/>
        </w:rPr>
        <w:t xml:space="preserve">, </w:t>
      </w:r>
      <w:proofErr w:type="spellStart"/>
      <w:r w:rsidRPr="002B11AA">
        <w:rPr>
          <w:lang w:val="es-ES"/>
        </w:rPr>
        <w:t>temps</w:t>
      </w:r>
      <w:proofErr w:type="spellEnd"/>
      <w:r w:rsidRPr="002B11AA">
        <w:rPr>
          <w:lang w:val="es-ES"/>
        </w:rPr>
        <w:t xml:space="preserve"> que </w:t>
      </w:r>
      <w:proofErr w:type="spellStart"/>
      <w:r w:rsidRPr="002B11AA">
        <w:rPr>
          <w:lang w:val="es-ES"/>
        </w:rPr>
        <w:t>coincideix</w:t>
      </w:r>
      <w:proofErr w:type="spellEnd"/>
      <w:r w:rsidRPr="002B11AA">
        <w:rPr>
          <w:lang w:val="es-ES"/>
        </w:rPr>
        <w:t xml:space="preserve"> </w:t>
      </w:r>
      <w:proofErr w:type="spellStart"/>
      <w:r w:rsidRPr="002B11AA">
        <w:rPr>
          <w:lang w:val="es-ES"/>
        </w:rPr>
        <w:t>amb</w:t>
      </w:r>
      <w:proofErr w:type="spellEnd"/>
      <w:r w:rsidRPr="002B11AA">
        <w:rPr>
          <w:lang w:val="es-ES"/>
        </w:rPr>
        <w:t xml:space="preserve"> les </w:t>
      </w:r>
      <w:proofErr w:type="spellStart"/>
      <w:r w:rsidRPr="002B11AA">
        <w:rPr>
          <w:lang w:val="es-ES"/>
        </w:rPr>
        <w:t>sessions</w:t>
      </w:r>
      <w:proofErr w:type="spellEnd"/>
      <w:r w:rsidRPr="002B11AA">
        <w:rPr>
          <w:lang w:val="es-ES"/>
        </w:rPr>
        <w:t xml:space="preserve"> de </w:t>
      </w:r>
      <w:proofErr w:type="spellStart"/>
      <w:r w:rsidRPr="002B11AA">
        <w:rPr>
          <w:lang w:val="es-ES"/>
        </w:rPr>
        <w:t>seguiment</w:t>
      </w:r>
      <w:proofErr w:type="spellEnd"/>
      <w:r w:rsidRPr="002B11AA">
        <w:rPr>
          <w:lang w:val="es-ES"/>
        </w:rPr>
        <w:t xml:space="preserve"> </w:t>
      </w:r>
      <w:proofErr w:type="spellStart"/>
      <w:r w:rsidRPr="002B11AA">
        <w:rPr>
          <w:lang w:val="es-ES"/>
        </w:rPr>
        <w:t>amb</w:t>
      </w:r>
      <w:proofErr w:type="spellEnd"/>
      <w:r w:rsidRPr="002B11AA">
        <w:rPr>
          <w:lang w:val="es-ES"/>
        </w:rPr>
        <w:t xml:space="preserve"> el tutor del </w:t>
      </w:r>
      <w:proofErr w:type="spellStart"/>
      <w:r w:rsidRPr="002B11AA">
        <w:rPr>
          <w:lang w:val="es-ES"/>
        </w:rPr>
        <w:t>treball</w:t>
      </w:r>
      <w:proofErr w:type="spellEnd"/>
      <w:r w:rsidRPr="002B11AA">
        <w:rPr>
          <w:lang w:val="es-ES"/>
        </w:rPr>
        <w:t xml:space="preserve"> de final de </w:t>
      </w:r>
      <w:proofErr w:type="spellStart"/>
      <w:r w:rsidRPr="002B11AA">
        <w:rPr>
          <w:lang w:val="es-ES"/>
        </w:rPr>
        <w:t>grau</w:t>
      </w:r>
      <w:proofErr w:type="spellEnd"/>
      <w:r w:rsidRPr="002B11AA">
        <w:rPr>
          <w:lang w:val="es-ES"/>
        </w:rPr>
        <w:t xml:space="preserve">, poden verificar la </w:t>
      </w:r>
      <w:proofErr w:type="spellStart"/>
      <w:r w:rsidRPr="002B11AA">
        <w:rPr>
          <w:lang w:val="es-ES"/>
        </w:rPr>
        <w:t>compleció</w:t>
      </w:r>
      <w:proofErr w:type="spellEnd"/>
      <w:r w:rsidRPr="002B11AA">
        <w:rPr>
          <w:lang w:val="es-ES"/>
        </w:rPr>
        <w:t xml:space="preserve"> de les tasques i planificar les </w:t>
      </w:r>
      <w:proofErr w:type="spellStart"/>
      <w:r w:rsidRPr="002B11AA">
        <w:rPr>
          <w:lang w:val="es-ES"/>
        </w:rPr>
        <w:t>següents</w:t>
      </w:r>
      <w:proofErr w:type="spellEnd"/>
      <w:r w:rsidRPr="002B11AA">
        <w:rPr>
          <w:lang w:val="es-ES"/>
        </w:rPr>
        <w:t xml:space="preserve"> en </w:t>
      </w:r>
      <w:proofErr w:type="spellStart"/>
      <w:r w:rsidRPr="002B11AA">
        <w:rPr>
          <w:lang w:val="es-ES"/>
        </w:rPr>
        <w:t>conseqüència</w:t>
      </w:r>
      <w:proofErr w:type="spellEnd"/>
      <w:r w:rsidRPr="002B11AA">
        <w:rPr>
          <w:lang w:val="es-ES"/>
        </w:rPr>
        <w:t xml:space="preserve">. Cada </w:t>
      </w:r>
      <w:proofErr w:type="spellStart"/>
      <w:r w:rsidRPr="002B11AA">
        <w:rPr>
          <w:lang w:val="es-ES"/>
        </w:rPr>
        <w:t>iteració</w:t>
      </w:r>
      <w:proofErr w:type="spellEnd"/>
      <w:r w:rsidRPr="002B11AA">
        <w:rPr>
          <w:lang w:val="es-ES"/>
        </w:rPr>
        <w:t xml:space="preserve"> </w:t>
      </w:r>
      <w:proofErr w:type="spellStart"/>
      <w:r w:rsidRPr="002B11AA">
        <w:rPr>
          <w:lang w:val="es-ES"/>
        </w:rPr>
        <w:t>planteja</w:t>
      </w:r>
      <w:proofErr w:type="spellEnd"/>
      <w:r w:rsidRPr="002B11AA">
        <w:rPr>
          <w:lang w:val="es-ES"/>
        </w:rPr>
        <w:t xml:space="preserve"> proporcionar un </w:t>
      </w:r>
      <w:proofErr w:type="spellStart"/>
      <w:r w:rsidRPr="002B11AA">
        <w:rPr>
          <w:lang w:val="es-ES"/>
        </w:rPr>
        <w:t>compliment</w:t>
      </w:r>
      <w:proofErr w:type="spellEnd"/>
      <w:r w:rsidRPr="002B11AA">
        <w:rPr>
          <w:lang w:val="es-ES"/>
        </w:rPr>
        <w:t xml:space="preserve"> de la </w:t>
      </w:r>
      <w:proofErr w:type="spellStart"/>
      <w:r w:rsidRPr="002B11AA">
        <w:rPr>
          <w:lang w:val="es-ES"/>
        </w:rPr>
        <w:t>fita</w:t>
      </w:r>
      <w:proofErr w:type="spellEnd"/>
      <w:r w:rsidRPr="002B11AA">
        <w:rPr>
          <w:lang w:val="es-ES"/>
        </w:rPr>
        <w:t xml:space="preserve"> </w:t>
      </w:r>
      <w:proofErr w:type="spellStart"/>
      <w:r w:rsidRPr="002B11AA">
        <w:rPr>
          <w:lang w:val="es-ES"/>
        </w:rPr>
        <w:t>dintre</w:t>
      </w:r>
      <w:proofErr w:type="spellEnd"/>
      <w:r w:rsidRPr="002B11AA">
        <w:rPr>
          <w:lang w:val="es-ES"/>
        </w:rPr>
        <w:t xml:space="preserve"> </w:t>
      </w:r>
      <w:proofErr w:type="spellStart"/>
      <w:r w:rsidRPr="002B11AA">
        <w:rPr>
          <w:lang w:val="es-ES"/>
        </w:rPr>
        <w:t>dels</w:t>
      </w:r>
      <w:proofErr w:type="spellEnd"/>
      <w:r w:rsidRPr="002B11AA">
        <w:rPr>
          <w:lang w:val="es-ES"/>
        </w:rPr>
        <w:t xml:space="preserve"> </w:t>
      </w:r>
      <w:proofErr w:type="spellStart"/>
      <w:r w:rsidRPr="002B11AA">
        <w:rPr>
          <w:lang w:val="es-ES"/>
        </w:rPr>
        <w:t>quinze</w:t>
      </w:r>
      <w:proofErr w:type="spellEnd"/>
      <w:r w:rsidRPr="002B11AA">
        <w:rPr>
          <w:lang w:val="es-ES"/>
        </w:rPr>
        <w:t xml:space="preserve"> </w:t>
      </w:r>
      <w:proofErr w:type="spellStart"/>
      <w:r w:rsidRPr="002B11AA">
        <w:rPr>
          <w:lang w:val="es-ES"/>
        </w:rPr>
        <w:t>dies</w:t>
      </w:r>
      <w:proofErr w:type="spellEnd"/>
      <w:r w:rsidRPr="002B11AA">
        <w:rPr>
          <w:lang w:val="es-ES"/>
        </w:rPr>
        <w:t xml:space="preserve"> que formen la </w:t>
      </w:r>
      <w:proofErr w:type="spellStart"/>
      <w:r w:rsidRPr="002B11AA">
        <w:rPr>
          <w:lang w:val="es-ES"/>
        </w:rPr>
        <w:t>iteració</w:t>
      </w:r>
      <w:proofErr w:type="spellEnd"/>
      <w:r w:rsidRPr="002B11AA">
        <w:rPr>
          <w:lang w:val="es-ES"/>
        </w:rPr>
        <w:t xml:space="preserve"> de cada </w:t>
      </w:r>
      <w:proofErr w:type="spellStart"/>
      <w:r w:rsidRPr="002B11AA">
        <w:rPr>
          <w:lang w:val="es-ES"/>
        </w:rPr>
        <w:t>fita</w:t>
      </w:r>
      <w:proofErr w:type="spellEnd"/>
      <w:r w:rsidRPr="002B11AA">
        <w:rPr>
          <w:lang w:val="es-ES"/>
        </w:rPr>
        <w:t>.</w:t>
      </w:r>
    </w:p>
    <w:p w14:paraId="40CD9ADF" w14:textId="77777777" w:rsidR="00824D36" w:rsidRPr="002B11AA" w:rsidRDefault="002C6168">
      <w:pPr>
        <w:jc w:val="both"/>
        <w:rPr>
          <w:lang w:val="es-ES"/>
        </w:rPr>
      </w:pPr>
      <w:r w:rsidRPr="002B11AA">
        <w:rPr>
          <w:lang w:val="es-ES"/>
        </w:rPr>
        <w:t xml:space="preserve">Les fases o </w:t>
      </w:r>
      <w:proofErr w:type="spellStart"/>
      <w:r w:rsidRPr="002B11AA">
        <w:rPr>
          <w:lang w:val="es-ES"/>
        </w:rPr>
        <w:t>fites</w:t>
      </w:r>
      <w:proofErr w:type="spellEnd"/>
      <w:r w:rsidRPr="002B11AA">
        <w:rPr>
          <w:lang w:val="es-ES"/>
        </w:rPr>
        <w:t xml:space="preserve"> </w:t>
      </w:r>
      <w:proofErr w:type="spellStart"/>
      <w:r w:rsidRPr="002B11AA">
        <w:rPr>
          <w:lang w:val="es-ES"/>
        </w:rPr>
        <w:t>generals</w:t>
      </w:r>
      <w:proofErr w:type="spellEnd"/>
      <w:r w:rsidRPr="002B11AA">
        <w:rPr>
          <w:lang w:val="es-ES"/>
        </w:rPr>
        <w:t xml:space="preserve"> que es </w:t>
      </w:r>
      <w:proofErr w:type="spellStart"/>
      <w:r w:rsidRPr="002B11AA">
        <w:rPr>
          <w:lang w:val="es-ES"/>
        </w:rPr>
        <w:t>desglossen</w:t>
      </w:r>
      <w:proofErr w:type="spellEnd"/>
      <w:r w:rsidRPr="002B11AA">
        <w:rPr>
          <w:lang w:val="es-ES"/>
        </w:rPr>
        <w:t xml:space="preserve"> en sub fases, </w:t>
      </w:r>
      <w:proofErr w:type="spellStart"/>
      <w:r w:rsidRPr="002B11AA">
        <w:rPr>
          <w:lang w:val="es-ES"/>
        </w:rPr>
        <w:t>posteriorment</w:t>
      </w:r>
      <w:proofErr w:type="spellEnd"/>
      <w:r w:rsidRPr="002B11AA">
        <w:rPr>
          <w:lang w:val="es-ES"/>
        </w:rPr>
        <w:t xml:space="preserve">, </w:t>
      </w:r>
      <w:proofErr w:type="spellStart"/>
      <w:r w:rsidRPr="002B11AA">
        <w:rPr>
          <w:lang w:val="es-ES"/>
        </w:rPr>
        <w:t>seran</w:t>
      </w:r>
      <w:proofErr w:type="spellEnd"/>
      <w:r w:rsidRPr="002B11AA">
        <w:rPr>
          <w:lang w:val="es-ES"/>
        </w:rPr>
        <w:t>:</w:t>
      </w:r>
    </w:p>
    <w:p w14:paraId="2ABB3FFF" w14:textId="77777777" w:rsidR="00824D36" w:rsidRPr="002B11AA" w:rsidRDefault="002C6168">
      <w:pPr>
        <w:numPr>
          <w:ilvl w:val="0"/>
          <w:numId w:val="10"/>
        </w:numPr>
        <w:spacing w:after="0"/>
        <w:jc w:val="both"/>
        <w:rPr>
          <w:lang w:val="es-ES"/>
        </w:rPr>
      </w:pPr>
      <w:r w:rsidRPr="002B11AA">
        <w:rPr>
          <w:lang w:val="es-ES"/>
        </w:rPr>
        <w:t xml:space="preserve">Cerca i </w:t>
      </w:r>
      <w:proofErr w:type="spellStart"/>
      <w:r w:rsidRPr="002B11AA">
        <w:rPr>
          <w:lang w:val="es-ES"/>
        </w:rPr>
        <w:t>selecció</w:t>
      </w:r>
      <w:proofErr w:type="spellEnd"/>
      <w:r w:rsidRPr="002B11AA">
        <w:rPr>
          <w:lang w:val="es-ES"/>
        </w:rPr>
        <w:t xml:space="preserve"> de </w:t>
      </w:r>
      <w:proofErr w:type="spellStart"/>
      <w:r w:rsidRPr="002B11AA">
        <w:rPr>
          <w:lang w:val="es-ES"/>
        </w:rPr>
        <w:t>pel·lícules</w:t>
      </w:r>
      <w:proofErr w:type="spellEnd"/>
      <w:r w:rsidRPr="002B11AA">
        <w:rPr>
          <w:lang w:val="es-ES"/>
        </w:rPr>
        <w:t xml:space="preserve"> per crear la </w:t>
      </w:r>
      <w:proofErr w:type="spellStart"/>
      <w:r w:rsidRPr="002B11AA">
        <w:rPr>
          <w:lang w:val="es-ES"/>
        </w:rPr>
        <w:t>mostra</w:t>
      </w:r>
      <w:proofErr w:type="spellEnd"/>
      <w:r w:rsidRPr="002B11AA">
        <w:rPr>
          <w:lang w:val="es-ES"/>
        </w:rPr>
        <w:t xml:space="preserve"> de </w:t>
      </w:r>
      <w:proofErr w:type="spellStart"/>
      <w:r w:rsidRPr="002B11AA">
        <w:rPr>
          <w:lang w:val="es-ES"/>
        </w:rPr>
        <w:t>treball</w:t>
      </w:r>
      <w:proofErr w:type="spellEnd"/>
      <w:r w:rsidRPr="002B11AA">
        <w:rPr>
          <w:lang w:val="es-ES"/>
        </w:rPr>
        <w:t xml:space="preserve"> per el </w:t>
      </w:r>
      <w:proofErr w:type="spellStart"/>
      <w:r w:rsidRPr="002B11AA">
        <w:rPr>
          <w:lang w:val="es-ES"/>
        </w:rPr>
        <w:t>model</w:t>
      </w:r>
      <w:proofErr w:type="spellEnd"/>
      <w:r w:rsidRPr="002B11AA">
        <w:rPr>
          <w:lang w:val="es-ES"/>
        </w:rPr>
        <w:t>.</w:t>
      </w:r>
    </w:p>
    <w:p w14:paraId="6C92E217" w14:textId="77777777" w:rsidR="00824D36" w:rsidRPr="002B11AA" w:rsidRDefault="002C6168">
      <w:pPr>
        <w:numPr>
          <w:ilvl w:val="1"/>
          <w:numId w:val="10"/>
        </w:numPr>
        <w:spacing w:after="0"/>
        <w:jc w:val="both"/>
        <w:rPr>
          <w:lang w:val="es-ES"/>
        </w:rPr>
      </w:pPr>
      <w:r w:rsidRPr="002B11AA">
        <w:rPr>
          <w:lang w:val="es-ES"/>
        </w:rPr>
        <w:t xml:space="preserve">En </w:t>
      </w:r>
      <w:proofErr w:type="spellStart"/>
      <w:r w:rsidRPr="002B11AA">
        <w:rPr>
          <w:lang w:val="es-ES"/>
        </w:rPr>
        <w:t>aquesta</w:t>
      </w:r>
      <w:proofErr w:type="spellEnd"/>
      <w:r w:rsidRPr="002B11AA">
        <w:rPr>
          <w:lang w:val="es-ES"/>
        </w:rPr>
        <w:t xml:space="preserve"> </w:t>
      </w:r>
      <w:proofErr w:type="spellStart"/>
      <w:r w:rsidRPr="002B11AA">
        <w:rPr>
          <w:lang w:val="es-ES"/>
        </w:rPr>
        <w:t>fita</w:t>
      </w:r>
      <w:proofErr w:type="spellEnd"/>
      <w:r w:rsidRPr="002B11AA">
        <w:rPr>
          <w:lang w:val="es-ES"/>
        </w:rPr>
        <w:t xml:space="preserve"> </w:t>
      </w:r>
      <w:proofErr w:type="spellStart"/>
      <w:r w:rsidRPr="002B11AA">
        <w:rPr>
          <w:lang w:val="es-ES"/>
        </w:rPr>
        <w:t>s’ha</w:t>
      </w:r>
      <w:proofErr w:type="spellEnd"/>
      <w:r w:rsidRPr="002B11AA">
        <w:rPr>
          <w:lang w:val="es-ES"/>
        </w:rPr>
        <w:t xml:space="preserve"> de triar un </w:t>
      </w:r>
      <w:proofErr w:type="spellStart"/>
      <w:r w:rsidRPr="002B11AA">
        <w:rPr>
          <w:lang w:val="es-ES"/>
        </w:rPr>
        <w:t>conjunt</w:t>
      </w:r>
      <w:proofErr w:type="spellEnd"/>
      <w:r w:rsidRPr="002B11AA">
        <w:rPr>
          <w:lang w:val="es-ES"/>
        </w:rPr>
        <w:t xml:space="preserve"> </w:t>
      </w:r>
      <w:proofErr w:type="spellStart"/>
      <w:r w:rsidRPr="002B11AA">
        <w:rPr>
          <w:lang w:val="es-ES"/>
        </w:rPr>
        <w:t>petit</w:t>
      </w:r>
      <w:proofErr w:type="spellEnd"/>
      <w:r w:rsidRPr="002B11AA">
        <w:rPr>
          <w:lang w:val="es-ES"/>
        </w:rPr>
        <w:t xml:space="preserve"> de </w:t>
      </w:r>
      <w:proofErr w:type="spellStart"/>
      <w:r w:rsidRPr="002B11AA">
        <w:rPr>
          <w:lang w:val="es-ES"/>
        </w:rPr>
        <w:t>pel·lícules</w:t>
      </w:r>
      <w:proofErr w:type="spellEnd"/>
      <w:r w:rsidRPr="002B11AA">
        <w:rPr>
          <w:lang w:val="es-ES"/>
        </w:rPr>
        <w:t xml:space="preserve"> que </w:t>
      </w:r>
      <w:proofErr w:type="spellStart"/>
      <w:r w:rsidRPr="002B11AA">
        <w:rPr>
          <w:lang w:val="es-ES"/>
        </w:rPr>
        <w:t>serveixin</w:t>
      </w:r>
      <w:proofErr w:type="spellEnd"/>
      <w:r w:rsidRPr="002B11AA">
        <w:rPr>
          <w:lang w:val="es-ES"/>
        </w:rPr>
        <w:t xml:space="preserve"> </w:t>
      </w:r>
      <w:proofErr w:type="spellStart"/>
      <w:r w:rsidRPr="002B11AA">
        <w:rPr>
          <w:lang w:val="es-ES"/>
        </w:rPr>
        <w:t>com</w:t>
      </w:r>
      <w:proofErr w:type="spellEnd"/>
      <w:r w:rsidRPr="002B11AA">
        <w:rPr>
          <w:lang w:val="es-ES"/>
        </w:rPr>
        <w:t xml:space="preserve"> a </w:t>
      </w:r>
      <w:proofErr w:type="spellStart"/>
      <w:r w:rsidRPr="002B11AA">
        <w:rPr>
          <w:lang w:val="es-ES"/>
        </w:rPr>
        <w:t>mostra</w:t>
      </w:r>
      <w:proofErr w:type="spellEnd"/>
      <w:r w:rsidRPr="002B11AA">
        <w:rPr>
          <w:lang w:val="es-ES"/>
        </w:rPr>
        <w:t xml:space="preserve"> del sistema per </w:t>
      </w:r>
      <w:proofErr w:type="spellStart"/>
      <w:r w:rsidRPr="002B11AA">
        <w:rPr>
          <w:lang w:val="es-ES"/>
        </w:rPr>
        <w:t>fer</w:t>
      </w:r>
      <w:proofErr w:type="spellEnd"/>
      <w:r w:rsidRPr="002B11AA">
        <w:rPr>
          <w:lang w:val="es-ES"/>
        </w:rPr>
        <w:t xml:space="preserve"> les </w:t>
      </w:r>
      <w:proofErr w:type="spellStart"/>
      <w:r w:rsidRPr="002B11AA">
        <w:rPr>
          <w:lang w:val="es-ES"/>
        </w:rPr>
        <w:t>proves</w:t>
      </w:r>
      <w:proofErr w:type="spellEnd"/>
      <w:r w:rsidRPr="002B11AA">
        <w:rPr>
          <w:lang w:val="es-ES"/>
        </w:rPr>
        <w:t xml:space="preserve"> i </w:t>
      </w:r>
      <w:proofErr w:type="spellStart"/>
      <w:r w:rsidRPr="002B11AA">
        <w:rPr>
          <w:lang w:val="es-ES"/>
        </w:rPr>
        <w:t>extracció</w:t>
      </w:r>
      <w:proofErr w:type="spellEnd"/>
      <w:r w:rsidRPr="002B11AA">
        <w:rPr>
          <w:lang w:val="es-ES"/>
        </w:rPr>
        <w:t xml:space="preserve"> de </w:t>
      </w:r>
      <w:proofErr w:type="spellStart"/>
      <w:r w:rsidRPr="002B11AA">
        <w:rPr>
          <w:lang w:val="es-ES"/>
        </w:rPr>
        <w:t>dades</w:t>
      </w:r>
      <w:proofErr w:type="spellEnd"/>
      <w:r w:rsidRPr="002B11AA">
        <w:rPr>
          <w:lang w:val="es-ES"/>
        </w:rPr>
        <w:t xml:space="preserve"> </w:t>
      </w:r>
      <w:proofErr w:type="spellStart"/>
      <w:r w:rsidRPr="002B11AA">
        <w:rPr>
          <w:lang w:val="es-ES"/>
        </w:rPr>
        <w:t>inicials</w:t>
      </w:r>
      <w:proofErr w:type="spellEnd"/>
      <w:r w:rsidRPr="002B11AA">
        <w:rPr>
          <w:lang w:val="es-ES"/>
        </w:rPr>
        <w:t>.</w:t>
      </w:r>
    </w:p>
    <w:p w14:paraId="59F87EFF" w14:textId="77777777" w:rsidR="00824D36" w:rsidRPr="002B11AA" w:rsidRDefault="002C6168">
      <w:pPr>
        <w:numPr>
          <w:ilvl w:val="0"/>
          <w:numId w:val="10"/>
        </w:numPr>
        <w:spacing w:after="0"/>
        <w:jc w:val="both"/>
        <w:rPr>
          <w:lang w:val="es-ES"/>
        </w:rPr>
      </w:pPr>
      <w:proofErr w:type="spellStart"/>
      <w:r w:rsidRPr="002B11AA">
        <w:rPr>
          <w:lang w:val="es-ES"/>
        </w:rPr>
        <w:t>Enviament</w:t>
      </w:r>
      <w:proofErr w:type="spellEnd"/>
      <w:r w:rsidRPr="002B11AA">
        <w:rPr>
          <w:lang w:val="es-ES"/>
        </w:rPr>
        <w:t xml:space="preserve"> i </w:t>
      </w:r>
      <w:proofErr w:type="spellStart"/>
      <w:r w:rsidRPr="002B11AA">
        <w:rPr>
          <w:lang w:val="es-ES"/>
        </w:rPr>
        <w:t>processat</w:t>
      </w:r>
      <w:proofErr w:type="spellEnd"/>
      <w:r w:rsidRPr="002B11AA">
        <w:rPr>
          <w:lang w:val="es-ES"/>
        </w:rPr>
        <w:t xml:space="preserve"> de les </w:t>
      </w:r>
      <w:proofErr w:type="spellStart"/>
      <w:r w:rsidRPr="002B11AA">
        <w:rPr>
          <w:lang w:val="es-ES"/>
        </w:rPr>
        <w:t>pel·lícules</w:t>
      </w:r>
      <w:proofErr w:type="spellEnd"/>
      <w:r w:rsidRPr="002B11AA">
        <w:rPr>
          <w:lang w:val="es-ES"/>
        </w:rPr>
        <w:t xml:space="preserve"> i </w:t>
      </w:r>
      <w:proofErr w:type="spellStart"/>
      <w:r w:rsidRPr="002B11AA">
        <w:rPr>
          <w:lang w:val="es-ES"/>
        </w:rPr>
        <w:t>extracció</w:t>
      </w:r>
      <w:proofErr w:type="spellEnd"/>
      <w:r w:rsidRPr="002B11AA">
        <w:rPr>
          <w:lang w:val="es-ES"/>
        </w:rPr>
        <w:t xml:space="preserve"> de </w:t>
      </w:r>
      <w:proofErr w:type="spellStart"/>
      <w:r w:rsidRPr="002B11AA">
        <w:rPr>
          <w:lang w:val="es-ES"/>
        </w:rPr>
        <w:t>dades</w:t>
      </w:r>
      <w:proofErr w:type="spellEnd"/>
      <w:r w:rsidRPr="002B11AA">
        <w:rPr>
          <w:lang w:val="es-ES"/>
        </w:rPr>
        <w:t xml:space="preserve"> en </w:t>
      </w:r>
      <w:proofErr w:type="spellStart"/>
      <w:r w:rsidRPr="002B11AA">
        <w:rPr>
          <w:lang w:val="es-ES"/>
        </w:rPr>
        <w:t>format</w:t>
      </w:r>
      <w:proofErr w:type="spellEnd"/>
      <w:r w:rsidRPr="002B11AA">
        <w:rPr>
          <w:lang w:val="es-ES"/>
        </w:rPr>
        <w:t xml:space="preserve"> XML.</w:t>
      </w:r>
    </w:p>
    <w:p w14:paraId="2D2CD32E" w14:textId="77777777" w:rsidR="00824D36" w:rsidRPr="002B11AA" w:rsidRDefault="002C6168">
      <w:pPr>
        <w:numPr>
          <w:ilvl w:val="1"/>
          <w:numId w:val="10"/>
        </w:numPr>
        <w:spacing w:after="0"/>
        <w:jc w:val="both"/>
        <w:rPr>
          <w:lang w:val="es-ES"/>
        </w:rPr>
      </w:pPr>
      <w:r w:rsidRPr="002B11AA">
        <w:rPr>
          <w:lang w:val="es-ES"/>
        </w:rPr>
        <w:t xml:space="preserve">En </w:t>
      </w:r>
      <w:proofErr w:type="spellStart"/>
      <w:r w:rsidRPr="002B11AA">
        <w:rPr>
          <w:lang w:val="es-ES"/>
        </w:rPr>
        <w:t>aquest</w:t>
      </w:r>
      <w:proofErr w:type="spellEnd"/>
      <w:r w:rsidRPr="002B11AA">
        <w:rPr>
          <w:lang w:val="es-ES"/>
        </w:rPr>
        <w:t xml:space="preserve"> </w:t>
      </w:r>
      <w:proofErr w:type="spellStart"/>
      <w:r w:rsidRPr="002B11AA">
        <w:rPr>
          <w:lang w:val="es-ES"/>
        </w:rPr>
        <w:t>punt</w:t>
      </w:r>
      <w:proofErr w:type="spellEnd"/>
      <w:r w:rsidRPr="002B11AA">
        <w:rPr>
          <w:lang w:val="es-ES"/>
        </w:rPr>
        <w:t xml:space="preserve"> </w:t>
      </w:r>
      <w:proofErr w:type="spellStart"/>
      <w:r w:rsidRPr="002B11AA">
        <w:rPr>
          <w:lang w:val="es-ES"/>
        </w:rPr>
        <w:t>s’utilitza</w:t>
      </w:r>
      <w:proofErr w:type="spellEnd"/>
      <w:r w:rsidRPr="002B11AA">
        <w:rPr>
          <w:lang w:val="es-ES"/>
        </w:rPr>
        <w:t xml:space="preserve"> una api funcional </w:t>
      </w:r>
      <w:proofErr w:type="spellStart"/>
      <w:r w:rsidRPr="002B11AA">
        <w:rPr>
          <w:lang w:val="es-ES"/>
        </w:rPr>
        <w:t>d'anàlisi</w:t>
      </w:r>
      <w:proofErr w:type="spellEnd"/>
      <w:r w:rsidRPr="002B11AA">
        <w:rPr>
          <w:lang w:val="es-ES"/>
        </w:rPr>
        <w:t xml:space="preserve"> </w:t>
      </w:r>
      <w:proofErr w:type="spellStart"/>
      <w:r w:rsidRPr="002B11AA">
        <w:rPr>
          <w:lang w:val="es-ES"/>
        </w:rPr>
        <w:t>d’escenes</w:t>
      </w:r>
      <w:proofErr w:type="spellEnd"/>
      <w:r w:rsidRPr="002B11AA">
        <w:rPr>
          <w:lang w:val="es-ES"/>
        </w:rPr>
        <w:t xml:space="preserve"> </w:t>
      </w:r>
      <w:proofErr w:type="spellStart"/>
      <w:r w:rsidRPr="002B11AA">
        <w:rPr>
          <w:lang w:val="es-ES"/>
        </w:rPr>
        <w:t>proporcionat</w:t>
      </w:r>
      <w:proofErr w:type="spellEnd"/>
      <w:r w:rsidRPr="002B11AA">
        <w:rPr>
          <w:lang w:val="es-ES"/>
        </w:rPr>
        <w:t xml:space="preserve"> per el tutor del </w:t>
      </w:r>
      <w:proofErr w:type="spellStart"/>
      <w:r w:rsidRPr="002B11AA">
        <w:rPr>
          <w:lang w:val="es-ES"/>
        </w:rPr>
        <w:t>treball</w:t>
      </w:r>
      <w:proofErr w:type="spellEnd"/>
      <w:r w:rsidRPr="002B11AA">
        <w:rPr>
          <w:lang w:val="es-ES"/>
        </w:rPr>
        <w:t xml:space="preserve"> de final de </w:t>
      </w:r>
      <w:proofErr w:type="spellStart"/>
      <w:r w:rsidRPr="002B11AA">
        <w:rPr>
          <w:lang w:val="es-ES"/>
        </w:rPr>
        <w:t>grau</w:t>
      </w:r>
      <w:proofErr w:type="spellEnd"/>
      <w:r w:rsidRPr="002B11AA">
        <w:rPr>
          <w:lang w:val="es-ES"/>
        </w:rPr>
        <w:t xml:space="preserve"> per tal de </w:t>
      </w:r>
      <w:proofErr w:type="spellStart"/>
      <w:r w:rsidRPr="002B11AA">
        <w:rPr>
          <w:lang w:val="es-ES"/>
        </w:rPr>
        <w:t>extreure</w:t>
      </w:r>
      <w:proofErr w:type="spellEnd"/>
      <w:r w:rsidRPr="002B11AA">
        <w:rPr>
          <w:lang w:val="es-ES"/>
        </w:rPr>
        <w:t xml:space="preserve"> la </w:t>
      </w:r>
      <w:proofErr w:type="spellStart"/>
      <w:r w:rsidRPr="002B11AA">
        <w:rPr>
          <w:lang w:val="es-ES"/>
        </w:rPr>
        <w:t>informació</w:t>
      </w:r>
      <w:proofErr w:type="spellEnd"/>
      <w:r w:rsidRPr="002B11AA">
        <w:rPr>
          <w:lang w:val="es-ES"/>
        </w:rPr>
        <w:t xml:space="preserve"> característica de les cares que </w:t>
      </w:r>
      <w:proofErr w:type="spellStart"/>
      <w:r w:rsidRPr="002B11AA">
        <w:rPr>
          <w:lang w:val="es-ES"/>
        </w:rPr>
        <w:t>apareixen</w:t>
      </w:r>
      <w:proofErr w:type="spellEnd"/>
      <w:r w:rsidRPr="002B11AA">
        <w:rPr>
          <w:lang w:val="es-ES"/>
        </w:rPr>
        <w:t xml:space="preserve"> a </w:t>
      </w:r>
      <w:proofErr w:type="spellStart"/>
      <w:r w:rsidRPr="002B11AA">
        <w:rPr>
          <w:lang w:val="es-ES"/>
        </w:rPr>
        <w:t>diferents</w:t>
      </w:r>
      <w:proofErr w:type="spellEnd"/>
      <w:r w:rsidRPr="002B11AA">
        <w:rPr>
          <w:lang w:val="es-ES"/>
        </w:rPr>
        <w:t xml:space="preserve"> </w:t>
      </w:r>
      <w:proofErr w:type="spellStart"/>
      <w:r w:rsidRPr="002B11AA">
        <w:rPr>
          <w:lang w:val="es-ES"/>
        </w:rPr>
        <w:t>moments</w:t>
      </w:r>
      <w:proofErr w:type="spellEnd"/>
      <w:r w:rsidRPr="002B11AA">
        <w:rPr>
          <w:lang w:val="es-ES"/>
        </w:rPr>
        <w:t xml:space="preserve"> de la </w:t>
      </w:r>
      <w:proofErr w:type="spellStart"/>
      <w:r w:rsidRPr="002B11AA">
        <w:rPr>
          <w:lang w:val="es-ES"/>
        </w:rPr>
        <w:t>pel·lícula</w:t>
      </w:r>
      <w:proofErr w:type="spellEnd"/>
      <w:r w:rsidRPr="002B11AA">
        <w:rPr>
          <w:lang w:val="es-ES"/>
        </w:rPr>
        <w:t>.</w:t>
      </w:r>
    </w:p>
    <w:p w14:paraId="2BAE5DAF" w14:textId="77777777" w:rsidR="00824D36" w:rsidRPr="002B11AA" w:rsidRDefault="002C6168">
      <w:pPr>
        <w:numPr>
          <w:ilvl w:val="0"/>
          <w:numId w:val="10"/>
        </w:numPr>
        <w:spacing w:after="0"/>
        <w:jc w:val="both"/>
        <w:rPr>
          <w:lang w:val="es-ES"/>
        </w:rPr>
      </w:pPr>
      <w:proofErr w:type="spellStart"/>
      <w:r w:rsidRPr="002B11AA">
        <w:rPr>
          <w:lang w:val="es-ES"/>
        </w:rPr>
        <w:t>Extracció</w:t>
      </w:r>
      <w:proofErr w:type="spellEnd"/>
      <w:r w:rsidRPr="002B11AA">
        <w:rPr>
          <w:lang w:val="es-ES"/>
        </w:rPr>
        <w:t xml:space="preserve"> </w:t>
      </w:r>
      <w:proofErr w:type="spellStart"/>
      <w:r w:rsidRPr="002B11AA">
        <w:rPr>
          <w:lang w:val="es-ES"/>
        </w:rPr>
        <w:t>d’artistes</w:t>
      </w:r>
      <w:proofErr w:type="spellEnd"/>
      <w:r w:rsidRPr="002B11AA">
        <w:rPr>
          <w:lang w:val="es-ES"/>
        </w:rPr>
        <w:t xml:space="preserve"> i la </w:t>
      </w:r>
      <w:proofErr w:type="spellStart"/>
      <w:r w:rsidRPr="002B11AA">
        <w:rPr>
          <w:lang w:val="es-ES"/>
        </w:rPr>
        <w:t>seva</w:t>
      </w:r>
      <w:proofErr w:type="spellEnd"/>
      <w:r w:rsidRPr="002B11AA">
        <w:rPr>
          <w:lang w:val="es-ES"/>
        </w:rPr>
        <w:t xml:space="preserve"> </w:t>
      </w:r>
      <w:proofErr w:type="spellStart"/>
      <w:r w:rsidRPr="002B11AA">
        <w:rPr>
          <w:lang w:val="es-ES"/>
        </w:rPr>
        <w:t>informació</w:t>
      </w:r>
      <w:proofErr w:type="spellEnd"/>
      <w:r w:rsidRPr="002B11AA">
        <w:rPr>
          <w:lang w:val="es-ES"/>
        </w:rPr>
        <w:t xml:space="preserve"> a IMDB, base de </w:t>
      </w:r>
      <w:proofErr w:type="spellStart"/>
      <w:r w:rsidRPr="002B11AA">
        <w:rPr>
          <w:lang w:val="es-ES"/>
        </w:rPr>
        <w:t>dades</w:t>
      </w:r>
      <w:proofErr w:type="spellEnd"/>
      <w:r w:rsidRPr="002B11AA">
        <w:rPr>
          <w:lang w:val="es-ES"/>
        </w:rPr>
        <w:t xml:space="preserve"> de </w:t>
      </w:r>
      <w:proofErr w:type="spellStart"/>
      <w:r w:rsidRPr="002B11AA">
        <w:rPr>
          <w:lang w:val="es-ES"/>
        </w:rPr>
        <w:t>pel·lícules</w:t>
      </w:r>
      <w:proofErr w:type="spellEnd"/>
      <w:r w:rsidRPr="002B11AA">
        <w:rPr>
          <w:lang w:val="es-ES"/>
        </w:rPr>
        <w:t>.</w:t>
      </w:r>
    </w:p>
    <w:p w14:paraId="5B4CD179" w14:textId="77777777" w:rsidR="00824D36" w:rsidRPr="002B11AA" w:rsidRDefault="002C6168">
      <w:pPr>
        <w:numPr>
          <w:ilvl w:val="1"/>
          <w:numId w:val="10"/>
        </w:numPr>
        <w:spacing w:after="0"/>
        <w:jc w:val="both"/>
        <w:rPr>
          <w:lang w:val="es-ES"/>
        </w:rPr>
      </w:pPr>
      <w:proofErr w:type="spellStart"/>
      <w:r w:rsidRPr="002B11AA">
        <w:rPr>
          <w:lang w:val="es-ES"/>
        </w:rPr>
        <w:t>Com</w:t>
      </w:r>
      <w:proofErr w:type="spellEnd"/>
      <w:r w:rsidRPr="002B11AA">
        <w:rPr>
          <w:lang w:val="es-ES"/>
        </w:rPr>
        <w:t xml:space="preserve"> </w:t>
      </w:r>
      <w:proofErr w:type="spellStart"/>
      <w:r w:rsidRPr="002B11AA">
        <w:rPr>
          <w:lang w:val="es-ES"/>
        </w:rPr>
        <w:t>partim</w:t>
      </w:r>
      <w:proofErr w:type="spellEnd"/>
      <w:r w:rsidRPr="002B11AA">
        <w:rPr>
          <w:lang w:val="es-ES"/>
        </w:rPr>
        <w:t xml:space="preserve"> de </w:t>
      </w:r>
      <w:proofErr w:type="spellStart"/>
      <w:r w:rsidRPr="002B11AA">
        <w:rPr>
          <w:lang w:val="es-ES"/>
        </w:rPr>
        <w:t>conèixer</w:t>
      </w:r>
      <w:proofErr w:type="spellEnd"/>
      <w:r w:rsidRPr="002B11AA">
        <w:rPr>
          <w:lang w:val="es-ES"/>
        </w:rPr>
        <w:t xml:space="preserve"> </w:t>
      </w:r>
      <w:proofErr w:type="spellStart"/>
      <w:r w:rsidRPr="002B11AA">
        <w:rPr>
          <w:lang w:val="es-ES"/>
        </w:rPr>
        <w:t>inicialment</w:t>
      </w:r>
      <w:proofErr w:type="spellEnd"/>
      <w:r w:rsidRPr="002B11AA">
        <w:rPr>
          <w:lang w:val="es-ES"/>
        </w:rPr>
        <w:t xml:space="preserve"> el </w:t>
      </w:r>
      <w:proofErr w:type="spellStart"/>
      <w:r w:rsidRPr="002B11AA">
        <w:rPr>
          <w:lang w:val="es-ES"/>
        </w:rPr>
        <w:t>títol</w:t>
      </w:r>
      <w:proofErr w:type="spellEnd"/>
      <w:r w:rsidRPr="002B11AA">
        <w:rPr>
          <w:lang w:val="es-ES"/>
        </w:rPr>
        <w:t xml:space="preserve"> de la </w:t>
      </w:r>
      <w:proofErr w:type="spellStart"/>
      <w:r w:rsidRPr="002B11AA">
        <w:rPr>
          <w:lang w:val="es-ES"/>
        </w:rPr>
        <w:t>pel·lícula</w:t>
      </w:r>
      <w:proofErr w:type="spellEnd"/>
      <w:r w:rsidRPr="002B11AA">
        <w:rPr>
          <w:lang w:val="es-ES"/>
        </w:rPr>
        <w:t xml:space="preserve"> </w:t>
      </w:r>
      <w:proofErr w:type="spellStart"/>
      <w:r w:rsidRPr="002B11AA">
        <w:rPr>
          <w:lang w:val="es-ES"/>
        </w:rPr>
        <w:t>podem</w:t>
      </w:r>
      <w:proofErr w:type="spellEnd"/>
      <w:r w:rsidRPr="002B11AA">
        <w:rPr>
          <w:lang w:val="es-ES"/>
        </w:rPr>
        <w:t xml:space="preserve"> buscar </w:t>
      </w:r>
      <w:proofErr w:type="spellStart"/>
      <w:r w:rsidRPr="002B11AA">
        <w:rPr>
          <w:lang w:val="es-ES"/>
        </w:rPr>
        <w:t>els</w:t>
      </w:r>
      <w:proofErr w:type="spellEnd"/>
      <w:r w:rsidRPr="002B11AA">
        <w:rPr>
          <w:lang w:val="es-ES"/>
        </w:rPr>
        <w:t xml:space="preserve"> </w:t>
      </w:r>
      <w:proofErr w:type="spellStart"/>
      <w:r w:rsidRPr="002B11AA">
        <w:rPr>
          <w:lang w:val="es-ES"/>
        </w:rPr>
        <w:t>actors</w:t>
      </w:r>
      <w:proofErr w:type="spellEnd"/>
      <w:r w:rsidRPr="002B11AA">
        <w:rPr>
          <w:lang w:val="es-ES"/>
        </w:rPr>
        <w:t xml:space="preserve"> que hi participen i </w:t>
      </w:r>
      <w:proofErr w:type="spellStart"/>
      <w:r w:rsidRPr="002B11AA">
        <w:rPr>
          <w:lang w:val="es-ES"/>
        </w:rPr>
        <w:t>informació</w:t>
      </w:r>
      <w:proofErr w:type="spellEnd"/>
      <w:r w:rsidRPr="002B11AA">
        <w:rPr>
          <w:lang w:val="es-ES"/>
        </w:rPr>
        <w:t xml:space="preserve"> general </w:t>
      </w:r>
      <w:proofErr w:type="spellStart"/>
      <w:r w:rsidRPr="002B11AA">
        <w:rPr>
          <w:lang w:val="es-ES"/>
        </w:rPr>
        <w:t>com</w:t>
      </w:r>
      <w:proofErr w:type="spellEnd"/>
      <w:r w:rsidRPr="002B11AA">
        <w:rPr>
          <w:lang w:val="es-ES"/>
        </w:rPr>
        <w:t xml:space="preserve"> ara </w:t>
      </w:r>
      <w:proofErr w:type="spellStart"/>
      <w:r w:rsidRPr="002B11AA">
        <w:rPr>
          <w:lang w:val="es-ES"/>
        </w:rPr>
        <w:t>altres</w:t>
      </w:r>
      <w:proofErr w:type="spellEnd"/>
      <w:r w:rsidRPr="002B11AA">
        <w:rPr>
          <w:lang w:val="es-ES"/>
        </w:rPr>
        <w:t xml:space="preserve"> </w:t>
      </w:r>
      <w:proofErr w:type="spellStart"/>
      <w:r w:rsidRPr="002B11AA">
        <w:rPr>
          <w:lang w:val="es-ES"/>
        </w:rPr>
        <w:t>titols</w:t>
      </w:r>
      <w:proofErr w:type="spellEnd"/>
      <w:r w:rsidRPr="002B11AA">
        <w:rPr>
          <w:lang w:val="es-ES"/>
        </w:rPr>
        <w:t xml:space="preserve"> </w:t>
      </w:r>
      <w:proofErr w:type="spellStart"/>
      <w:r w:rsidRPr="002B11AA">
        <w:rPr>
          <w:lang w:val="es-ES"/>
        </w:rPr>
        <w:t>on</w:t>
      </w:r>
      <w:proofErr w:type="spellEnd"/>
      <w:r w:rsidRPr="002B11AA">
        <w:rPr>
          <w:lang w:val="es-ES"/>
        </w:rPr>
        <w:t xml:space="preserve"> han </w:t>
      </w:r>
      <w:proofErr w:type="spellStart"/>
      <w:r w:rsidRPr="002B11AA">
        <w:rPr>
          <w:lang w:val="es-ES"/>
        </w:rPr>
        <w:t>participat</w:t>
      </w:r>
      <w:proofErr w:type="spellEnd"/>
      <w:r w:rsidRPr="002B11AA">
        <w:rPr>
          <w:lang w:val="es-ES"/>
        </w:rPr>
        <w:t>.</w:t>
      </w:r>
    </w:p>
    <w:p w14:paraId="2D0CF310" w14:textId="77777777" w:rsidR="00824D36" w:rsidRPr="002B11AA" w:rsidRDefault="002C6168">
      <w:pPr>
        <w:numPr>
          <w:ilvl w:val="0"/>
          <w:numId w:val="10"/>
        </w:numPr>
        <w:spacing w:after="0"/>
        <w:jc w:val="both"/>
        <w:rPr>
          <w:lang w:val="es-ES"/>
        </w:rPr>
      </w:pPr>
      <w:proofErr w:type="spellStart"/>
      <w:r w:rsidRPr="002B11AA">
        <w:rPr>
          <w:lang w:val="es-ES"/>
        </w:rPr>
        <w:t>Creació</w:t>
      </w:r>
      <w:proofErr w:type="spellEnd"/>
      <w:r w:rsidRPr="002B11AA">
        <w:rPr>
          <w:lang w:val="es-ES"/>
        </w:rPr>
        <w:t xml:space="preserve"> </w:t>
      </w:r>
      <w:proofErr w:type="spellStart"/>
      <w:r w:rsidRPr="002B11AA">
        <w:rPr>
          <w:lang w:val="es-ES"/>
        </w:rPr>
        <w:t>d’una</w:t>
      </w:r>
      <w:proofErr w:type="spellEnd"/>
      <w:r w:rsidRPr="002B11AA">
        <w:rPr>
          <w:lang w:val="es-ES"/>
        </w:rPr>
        <w:t xml:space="preserve"> base de </w:t>
      </w:r>
      <w:proofErr w:type="spellStart"/>
      <w:r w:rsidRPr="002B11AA">
        <w:rPr>
          <w:lang w:val="es-ES"/>
        </w:rPr>
        <w:t>dades</w:t>
      </w:r>
      <w:proofErr w:type="spellEnd"/>
      <w:r w:rsidRPr="002B11AA">
        <w:rPr>
          <w:lang w:val="es-ES"/>
        </w:rPr>
        <w:t xml:space="preserve"> </w:t>
      </w:r>
      <w:proofErr w:type="spellStart"/>
      <w:r w:rsidRPr="002B11AA">
        <w:rPr>
          <w:lang w:val="es-ES"/>
        </w:rPr>
        <w:t>d’imatges</w:t>
      </w:r>
      <w:proofErr w:type="spellEnd"/>
      <w:r w:rsidRPr="002B11AA">
        <w:rPr>
          <w:lang w:val="es-ES"/>
        </w:rPr>
        <w:t xml:space="preserve"> </w:t>
      </w:r>
      <w:proofErr w:type="spellStart"/>
      <w:r w:rsidRPr="002B11AA">
        <w:rPr>
          <w:lang w:val="es-ES"/>
        </w:rPr>
        <w:t>d’actors</w:t>
      </w:r>
      <w:proofErr w:type="spellEnd"/>
      <w:r w:rsidRPr="002B11AA">
        <w:rPr>
          <w:lang w:val="es-ES"/>
        </w:rPr>
        <w:t xml:space="preserve"> </w:t>
      </w:r>
      <w:proofErr w:type="spellStart"/>
      <w:r w:rsidRPr="002B11AA">
        <w:rPr>
          <w:lang w:val="es-ES"/>
        </w:rPr>
        <w:t>amb</w:t>
      </w:r>
      <w:proofErr w:type="spellEnd"/>
      <w:r w:rsidRPr="002B11AA">
        <w:rPr>
          <w:lang w:val="es-ES"/>
        </w:rPr>
        <w:t xml:space="preserve"> </w:t>
      </w:r>
      <w:proofErr w:type="spellStart"/>
      <w:r w:rsidRPr="002B11AA">
        <w:rPr>
          <w:lang w:val="es-ES"/>
        </w:rPr>
        <w:t>cercadors</w:t>
      </w:r>
      <w:proofErr w:type="spellEnd"/>
      <w:r w:rsidRPr="002B11AA">
        <w:rPr>
          <w:lang w:val="es-ES"/>
        </w:rPr>
        <w:t xml:space="preserve"> web.</w:t>
      </w:r>
    </w:p>
    <w:p w14:paraId="64D57A10" w14:textId="77777777" w:rsidR="00824D36" w:rsidRPr="002B11AA" w:rsidRDefault="002C6168">
      <w:pPr>
        <w:numPr>
          <w:ilvl w:val="1"/>
          <w:numId w:val="10"/>
        </w:numPr>
        <w:spacing w:after="0"/>
        <w:jc w:val="both"/>
        <w:rPr>
          <w:lang w:val="es-ES"/>
        </w:rPr>
      </w:pPr>
      <w:proofErr w:type="spellStart"/>
      <w:r w:rsidRPr="002B11AA">
        <w:rPr>
          <w:lang w:val="es-ES"/>
        </w:rPr>
        <w:t>Mitjançant</w:t>
      </w:r>
      <w:proofErr w:type="spellEnd"/>
      <w:r w:rsidRPr="002B11AA">
        <w:rPr>
          <w:lang w:val="es-ES"/>
        </w:rPr>
        <w:t xml:space="preserve"> </w:t>
      </w:r>
      <w:proofErr w:type="spellStart"/>
      <w:r w:rsidRPr="002B11AA">
        <w:rPr>
          <w:lang w:val="es-ES"/>
        </w:rPr>
        <w:t>l'anàlisi</w:t>
      </w:r>
      <w:proofErr w:type="spellEnd"/>
      <w:r w:rsidRPr="002B11AA">
        <w:rPr>
          <w:lang w:val="es-ES"/>
        </w:rPr>
        <w:t xml:space="preserve"> anterior es </w:t>
      </w:r>
      <w:proofErr w:type="spellStart"/>
      <w:r w:rsidRPr="002B11AA">
        <w:rPr>
          <w:lang w:val="es-ES"/>
        </w:rPr>
        <w:t>requereix</w:t>
      </w:r>
      <w:proofErr w:type="spellEnd"/>
      <w:r w:rsidRPr="002B11AA">
        <w:rPr>
          <w:lang w:val="es-ES"/>
        </w:rPr>
        <w:t xml:space="preserve"> </w:t>
      </w:r>
      <w:proofErr w:type="spellStart"/>
      <w:r w:rsidRPr="002B11AA">
        <w:rPr>
          <w:lang w:val="es-ES"/>
        </w:rPr>
        <w:t>imatges</w:t>
      </w:r>
      <w:proofErr w:type="spellEnd"/>
      <w:r w:rsidRPr="002B11AA">
        <w:rPr>
          <w:lang w:val="es-ES"/>
        </w:rPr>
        <w:t xml:space="preserve"> que </w:t>
      </w:r>
      <w:proofErr w:type="spellStart"/>
      <w:r w:rsidRPr="002B11AA">
        <w:rPr>
          <w:lang w:val="es-ES"/>
        </w:rPr>
        <w:t>pertanyin</w:t>
      </w:r>
      <w:proofErr w:type="spellEnd"/>
      <w:r w:rsidRPr="002B11AA">
        <w:rPr>
          <w:lang w:val="es-ES"/>
        </w:rPr>
        <w:t xml:space="preserve"> a </w:t>
      </w:r>
      <w:proofErr w:type="spellStart"/>
      <w:r w:rsidRPr="002B11AA">
        <w:rPr>
          <w:lang w:val="es-ES"/>
        </w:rPr>
        <w:t>actors</w:t>
      </w:r>
      <w:proofErr w:type="spellEnd"/>
      <w:r w:rsidRPr="002B11AA">
        <w:rPr>
          <w:lang w:val="es-ES"/>
        </w:rPr>
        <w:t xml:space="preserve"> de les </w:t>
      </w:r>
      <w:proofErr w:type="spellStart"/>
      <w:r w:rsidRPr="002B11AA">
        <w:rPr>
          <w:lang w:val="es-ES"/>
        </w:rPr>
        <w:t>pel·lícules</w:t>
      </w:r>
      <w:proofErr w:type="spellEnd"/>
      <w:r w:rsidRPr="002B11AA">
        <w:rPr>
          <w:lang w:val="es-ES"/>
        </w:rPr>
        <w:t xml:space="preserve"> per tal de generar </w:t>
      </w:r>
      <w:proofErr w:type="spellStart"/>
      <w:r w:rsidRPr="002B11AA">
        <w:rPr>
          <w:lang w:val="es-ES"/>
        </w:rPr>
        <w:t>descriptors</w:t>
      </w:r>
      <w:proofErr w:type="spellEnd"/>
      <w:r w:rsidRPr="002B11AA">
        <w:rPr>
          <w:lang w:val="es-ES"/>
        </w:rPr>
        <w:t xml:space="preserve"> </w:t>
      </w:r>
      <w:proofErr w:type="spellStart"/>
      <w:r w:rsidRPr="002B11AA">
        <w:rPr>
          <w:lang w:val="es-ES"/>
        </w:rPr>
        <w:t>emprant</w:t>
      </w:r>
      <w:proofErr w:type="spellEnd"/>
      <w:r w:rsidRPr="002B11AA">
        <w:rPr>
          <w:lang w:val="es-ES"/>
        </w:rPr>
        <w:t xml:space="preserve"> una base de </w:t>
      </w:r>
      <w:proofErr w:type="spellStart"/>
      <w:r w:rsidRPr="002B11AA">
        <w:rPr>
          <w:lang w:val="es-ES"/>
        </w:rPr>
        <w:t>dades</w:t>
      </w:r>
      <w:proofErr w:type="spellEnd"/>
      <w:r w:rsidRPr="002B11AA">
        <w:rPr>
          <w:lang w:val="es-ES"/>
        </w:rPr>
        <w:t xml:space="preserve"> </w:t>
      </w:r>
      <w:proofErr w:type="spellStart"/>
      <w:r w:rsidRPr="002B11AA">
        <w:rPr>
          <w:lang w:val="es-ES"/>
        </w:rPr>
        <w:t>d’imatges</w:t>
      </w:r>
      <w:proofErr w:type="spellEnd"/>
      <w:r w:rsidRPr="002B11AA">
        <w:rPr>
          <w:lang w:val="es-ES"/>
        </w:rPr>
        <w:t xml:space="preserve"> que es </w:t>
      </w:r>
      <w:proofErr w:type="spellStart"/>
      <w:r w:rsidRPr="002B11AA">
        <w:rPr>
          <w:lang w:val="es-ES"/>
        </w:rPr>
        <w:t>generarà</w:t>
      </w:r>
      <w:proofErr w:type="spellEnd"/>
      <w:r w:rsidRPr="002B11AA">
        <w:rPr>
          <w:lang w:val="es-ES"/>
        </w:rPr>
        <w:t xml:space="preserve"> </w:t>
      </w:r>
      <w:proofErr w:type="spellStart"/>
      <w:r w:rsidRPr="002B11AA">
        <w:rPr>
          <w:lang w:val="es-ES"/>
        </w:rPr>
        <w:t>amb</w:t>
      </w:r>
      <w:proofErr w:type="spellEnd"/>
      <w:r w:rsidRPr="002B11AA">
        <w:rPr>
          <w:lang w:val="es-ES"/>
        </w:rPr>
        <w:t xml:space="preserve"> </w:t>
      </w:r>
      <w:proofErr w:type="spellStart"/>
      <w:r w:rsidRPr="002B11AA">
        <w:rPr>
          <w:lang w:val="es-ES"/>
        </w:rPr>
        <w:t>l’us</w:t>
      </w:r>
      <w:proofErr w:type="spellEnd"/>
      <w:r w:rsidRPr="002B11AA">
        <w:rPr>
          <w:lang w:val="es-ES"/>
        </w:rPr>
        <w:t xml:space="preserve"> de </w:t>
      </w:r>
      <w:proofErr w:type="spellStart"/>
      <w:r w:rsidRPr="002B11AA">
        <w:rPr>
          <w:lang w:val="es-ES"/>
        </w:rPr>
        <w:t>cercadors</w:t>
      </w:r>
      <w:proofErr w:type="spellEnd"/>
      <w:r w:rsidRPr="002B11AA">
        <w:rPr>
          <w:lang w:val="es-ES"/>
        </w:rPr>
        <w:t xml:space="preserve"> web.</w:t>
      </w:r>
    </w:p>
    <w:p w14:paraId="6CB89C10" w14:textId="77777777" w:rsidR="00824D36" w:rsidRPr="002B11AA" w:rsidRDefault="002C6168">
      <w:pPr>
        <w:numPr>
          <w:ilvl w:val="0"/>
          <w:numId w:val="10"/>
        </w:numPr>
        <w:spacing w:after="0"/>
        <w:jc w:val="both"/>
        <w:rPr>
          <w:lang w:val="es-ES"/>
        </w:rPr>
      </w:pPr>
      <w:proofErr w:type="spellStart"/>
      <w:r w:rsidRPr="002B11AA">
        <w:rPr>
          <w:lang w:val="es-ES"/>
        </w:rPr>
        <w:t>Anàlisi</w:t>
      </w:r>
      <w:proofErr w:type="spellEnd"/>
      <w:r w:rsidRPr="002B11AA">
        <w:rPr>
          <w:lang w:val="es-ES"/>
        </w:rPr>
        <w:t xml:space="preserve"> i </w:t>
      </w:r>
      <w:proofErr w:type="spellStart"/>
      <w:r w:rsidRPr="002B11AA">
        <w:rPr>
          <w:lang w:val="es-ES"/>
        </w:rPr>
        <w:t>comparació</w:t>
      </w:r>
      <w:proofErr w:type="spellEnd"/>
      <w:r w:rsidRPr="002B11AA">
        <w:rPr>
          <w:lang w:val="es-ES"/>
        </w:rPr>
        <w:t xml:space="preserve"> del clúster </w:t>
      </w:r>
      <w:proofErr w:type="spellStart"/>
      <w:r w:rsidRPr="002B11AA">
        <w:rPr>
          <w:lang w:val="es-ES"/>
        </w:rPr>
        <w:t>amd</w:t>
      </w:r>
      <w:proofErr w:type="spellEnd"/>
      <w:r w:rsidRPr="002B11AA">
        <w:rPr>
          <w:lang w:val="es-ES"/>
        </w:rPr>
        <w:t xml:space="preserve"> </w:t>
      </w:r>
      <w:proofErr w:type="spellStart"/>
      <w:r w:rsidRPr="002B11AA">
        <w:rPr>
          <w:lang w:val="es-ES"/>
        </w:rPr>
        <w:t>els</w:t>
      </w:r>
      <w:proofErr w:type="spellEnd"/>
      <w:r w:rsidRPr="002B11AA">
        <w:rPr>
          <w:lang w:val="es-ES"/>
        </w:rPr>
        <w:t xml:space="preserve"> </w:t>
      </w:r>
      <w:proofErr w:type="spellStart"/>
      <w:r w:rsidRPr="002B11AA">
        <w:rPr>
          <w:lang w:val="es-ES"/>
        </w:rPr>
        <w:t>descriptors</w:t>
      </w:r>
      <w:proofErr w:type="spellEnd"/>
      <w:r w:rsidRPr="002B11AA">
        <w:rPr>
          <w:lang w:val="es-ES"/>
        </w:rPr>
        <w:t xml:space="preserve"> </w:t>
      </w:r>
      <w:proofErr w:type="spellStart"/>
      <w:r w:rsidRPr="002B11AA">
        <w:rPr>
          <w:lang w:val="es-ES"/>
        </w:rPr>
        <w:t>d’actors</w:t>
      </w:r>
      <w:proofErr w:type="spellEnd"/>
      <w:r w:rsidRPr="002B11AA">
        <w:rPr>
          <w:lang w:val="es-ES"/>
        </w:rPr>
        <w:t xml:space="preserve"> i </w:t>
      </w:r>
      <w:proofErr w:type="spellStart"/>
      <w:r w:rsidRPr="002B11AA">
        <w:rPr>
          <w:lang w:val="es-ES"/>
        </w:rPr>
        <w:t>representació</w:t>
      </w:r>
      <w:proofErr w:type="spellEnd"/>
      <w:r w:rsidRPr="002B11AA">
        <w:rPr>
          <w:lang w:val="es-ES"/>
        </w:rPr>
        <w:t xml:space="preserve"> de </w:t>
      </w:r>
      <w:proofErr w:type="spellStart"/>
      <w:r w:rsidRPr="002B11AA">
        <w:rPr>
          <w:lang w:val="es-ES"/>
        </w:rPr>
        <w:t>informació</w:t>
      </w:r>
      <w:proofErr w:type="spellEnd"/>
      <w:r w:rsidRPr="002B11AA">
        <w:rPr>
          <w:lang w:val="es-ES"/>
        </w:rPr>
        <w:t>.</w:t>
      </w:r>
    </w:p>
    <w:p w14:paraId="0148135E" w14:textId="77777777" w:rsidR="00824D36" w:rsidRPr="002B11AA" w:rsidRDefault="002C6168">
      <w:pPr>
        <w:numPr>
          <w:ilvl w:val="1"/>
          <w:numId w:val="10"/>
        </w:numPr>
        <w:spacing w:after="0"/>
        <w:jc w:val="both"/>
        <w:rPr>
          <w:lang w:val="es-ES"/>
        </w:rPr>
      </w:pPr>
      <w:r w:rsidRPr="002B11AA">
        <w:rPr>
          <w:lang w:val="es-ES"/>
        </w:rPr>
        <w:t xml:space="preserve">En </w:t>
      </w:r>
      <w:proofErr w:type="spellStart"/>
      <w:r w:rsidRPr="002B11AA">
        <w:rPr>
          <w:lang w:val="es-ES"/>
        </w:rPr>
        <w:t>aquesta</w:t>
      </w:r>
      <w:proofErr w:type="spellEnd"/>
      <w:r w:rsidRPr="002B11AA">
        <w:rPr>
          <w:lang w:val="es-ES"/>
        </w:rPr>
        <w:t xml:space="preserve"> fase es comparen </w:t>
      </w:r>
      <w:proofErr w:type="spellStart"/>
      <w:r w:rsidRPr="002B11AA">
        <w:rPr>
          <w:lang w:val="es-ES"/>
        </w:rPr>
        <w:t>els</w:t>
      </w:r>
      <w:proofErr w:type="spellEnd"/>
      <w:r w:rsidRPr="002B11AA">
        <w:rPr>
          <w:lang w:val="es-ES"/>
        </w:rPr>
        <w:t xml:space="preserve"> </w:t>
      </w:r>
      <w:proofErr w:type="spellStart"/>
      <w:r w:rsidRPr="002B11AA">
        <w:rPr>
          <w:lang w:val="es-ES"/>
        </w:rPr>
        <w:t>descriptors</w:t>
      </w:r>
      <w:proofErr w:type="spellEnd"/>
      <w:r w:rsidRPr="002B11AA">
        <w:rPr>
          <w:lang w:val="es-ES"/>
        </w:rPr>
        <w:t xml:space="preserve"> </w:t>
      </w:r>
      <w:proofErr w:type="spellStart"/>
      <w:r w:rsidRPr="002B11AA">
        <w:rPr>
          <w:lang w:val="es-ES"/>
        </w:rPr>
        <w:t>generats</w:t>
      </w:r>
      <w:proofErr w:type="spellEnd"/>
      <w:r w:rsidRPr="002B11AA">
        <w:rPr>
          <w:lang w:val="es-ES"/>
        </w:rPr>
        <w:t xml:space="preserve"> a partir del clúster de la </w:t>
      </w:r>
      <w:proofErr w:type="spellStart"/>
      <w:r w:rsidRPr="002B11AA">
        <w:rPr>
          <w:lang w:val="es-ES"/>
        </w:rPr>
        <w:t>pel·lícula</w:t>
      </w:r>
      <w:proofErr w:type="spellEnd"/>
      <w:r w:rsidRPr="002B11AA">
        <w:rPr>
          <w:lang w:val="es-ES"/>
        </w:rPr>
        <w:t xml:space="preserve"> </w:t>
      </w:r>
      <w:proofErr w:type="spellStart"/>
      <w:r w:rsidRPr="002B11AA">
        <w:rPr>
          <w:lang w:val="es-ES"/>
        </w:rPr>
        <w:t>amb</w:t>
      </w:r>
      <w:proofErr w:type="spellEnd"/>
      <w:r w:rsidRPr="002B11AA">
        <w:rPr>
          <w:lang w:val="es-ES"/>
        </w:rPr>
        <w:t xml:space="preserve"> </w:t>
      </w:r>
      <w:proofErr w:type="spellStart"/>
      <w:r w:rsidRPr="002B11AA">
        <w:rPr>
          <w:lang w:val="es-ES"/>
        </w:rPr>
        <w:t>els</w:t>
      </w:r>
      <w:proofErr w:type="spellEnd"/>
      <w:r w:rsidRPr="002B11AA">
        <w:rPr>
          <w:lang w:val="es-ES"/>
        </w:rPr>
        <w:t xml:space="preserve"> </w:t>
      </w:r>
      <w:proofErr w:type="spellStart"/>
      <w:r w:rsidRPr="002B11AA">
        <w:rPr>
          <w:lang w:val="es-ES"/>
        </w:rPr>
        <w:t>descriptors</w:t>
      </w:r>
      <w:proofErr w:type="spellEnd"/>
      <w:r w:rsidRPr="002B11AA">
        <w:rPr>
          <w:lang w:val="es-ES"/>
        </w:rPr>
        <w:t xml:space="preserve"> </w:t>
      </w:r>
      <w:proofErr w:type="spellStart"/>
      <w:r w:rsidRPr="002B11AA">
        <w:rPr>
          <w:lang w:val="es-ES"/>
        </w:rPr>
        <w:t>dels</w:t>
      </w:r>
      <w:proofErr w:type="spellEnd"/>
      <w:r w:rsidRPr="002B11AA">
        <w:rPr>
          <w:lang w:val="es-ES"/>
        </w:rPr>
        <w:t xml:space="preserve"> </w:t>
      </w:r>
      <w:proofErr w:type="spellStart"/>
      <w:r w:rsidRPr="002B11AA">
        <w:rPr>
          <w:lang w:val="es-ES"/>
        </w:rPr>
        <w:t>diferents</w:t>
      </w:r>
      <w:proofErr w:type="spellEnd"/>
      <w:r w:rsidRPr="002B11AA">
        <w:rPr>
          <w:lang w:val="es-ES"/>
        </w:rPr>
        <w:t xml:space="preserve"> </w:t>
      </w:r>
      <w:proofErr w:type="spellStart"/>
      <w:r w:rsidRPr="002B11AA">
        <w:rPr>
          <w:lang w:val="es-ES"/>
        </w:rPr>
        <w:t>actors</w:t>
      </w:r>
      <w:proofErr w:type="spellEnd"/>
      <w:r w:rsidRPr="002B11AA">
        <w:rPr>
          <w:lang w:val="es-ES"/>
        </w:rPr>
        <w:t xml:space="preserve"> que hi participen en ella.</w:t>
      </w:r>
    </w:p>
    <w:p w14:paraId="451BB2DF" w14:textId="77777777" w:rsidR="00824D36" w:rsidRPr="002B11AA" w:rsidRDefault="002C6168">
      <w:pPr>
        <w:numPr>
          <w:ilvl w:val="1"/>
          <w:numId w:val="10"/>
        </w:numPr>
        <w:spacing w:after="0"/>
        <w:jc w:val="both"/>
        <w:rPr>
          <w:lang w:val="es-ES"/>
        </w:rPr>
      </w:pPr>
      <w:r w:rsidRPr="002B11AA">
        <w:rPr>
          <w:lang w:val="es-ES"/>
        </w:rPr>
        <w:t xml:space="preserve">Un </w:t>
      </w:r>
      <w:proofErr w:type="spellStart"/>
      <w:r w:rsidRPr="002B11AA">
        <w:rPr>
          <w:lang w:val="es-ES"/>
        </w:rPr>
        <w:t>cop</w:t>
      </w:r>
      <w:proofErr w:type="spellEnd"/>
      <w:r w:rsidRPr="002B11AA">
        <w:rPr>
          <w:lang w:val="es-ES"/>
        </w:rPr>
        <w:t xml:space="preserve"> </w:t>
      </w:r>
      <w:proofErr w:type="spellStart"/>
      <w:r w:rsidRPr="002B11AA">
        <w:rPr>
          <w:lang w:val="es-ES"/>
        </w:rPr>
        <w:t>identificat</w:t>
      </w:r>
      <w:proofErr w:type="spellEnd"/>
      <w:r w:rsidRPr="002B11AA">
        <w:rPr>
          <w:lang w:val="es-ES"/>
        </w:rPr>
        <w:t xml:space="preserve"> el actor es </w:t>
      </w:r>
      <w:proofErr w:type="spellStart"/>
      <w:r w:rsidRPr="002B11AA">
        <w:rPr>
          <w:lang w:val="es-ES"/>
        </w:rPr>
        <w:t>preveu</w:t>
      </w:r>
      <w:proofErr w:type="spellEnd"/>
      <w:r w:rsidRPr="002B11AA">
        <w:rPr>
          <w:lang w:val="es-ES"/>
        </w:rPr>
        <w:t xml:space="preserve"> mostrar </w:t>
      </w:r>
      <w:proofErr w:type="spellStart"/>
      <w:r w:rsidRPr="002B11AA">
        <w:rPr>
          <w:lang w:val="es-ES"/>
        </w:rPr>
        <w:t>informació</w:t>
      </w:r>
      <w:proofErr w:type="spellEnd"/>
      <w:r w:rsidRPr="002B11AA">
        <w:rPr>
          <w:lang w:val="es-ES"/>
        </w:rPr>
        <w:t xml:space="preserve"> variada </w:t>
      </w:r>
      <w:proofErr w:type="spellStart"/>
      <w:r w:rsidRPr="002B11AA">
        <w:rPr>
          <w:lang w:val="es-ES"/>
        </w:rPr>
        <w:t>d’aquest</w:t>
      </w:r>
      <w:proofErr w:type="spellEnd"/>
      <w:r w:rsidRPr="002B11AA">
        <w:rPr>
          <w:lang w:val="es-ES"/>
        </w:rPr>
        <w:t>.</w:t>
      </w:r>
    </w:p>
    <w:p w14:paraId="52A9F7EB" w14:textId="77777777" w:rsidR="00824D36" w:rsidRPr="002B11AA" w:rsidRDefault="002C6168">
      <w:pPr>
        <w:numPr>
          <w:ilvl w:val="0"/>
          <w:numId w:val="10"/>
        </w:numPr>
        <w:spacing w:after="0"/>
        <w:jc w:val="both"/>
        <w:rPr>
          <w:lang w:val="es-ES"/>
        </w:rPr>
      </w:pPr>
      <w:r w:rsidRPr="002B11AA">
        <w:rPr>
          <w:lang w:val="es-ES"/>
        </w:rPr>
        <w:t xml:space="preserve">Fase de test i </w:t>
      </w:r>
      <w:proofErr w:type="spellStart"/>
      <w:r w:rsidRPr="002B11AA">
        <w:rPr>
          <w:lang w:val="es-ES"/>
        </w:rPr>
        <w:t>comprovació</w:t>
      </w:r>
      <w:proofErr w:type="spellEnd"/>
      <w:r w:rsidRPr="002B11AA">
        <w:rPr>
          <w:lang w:val="es-ES"/>
        </w:rPr>
        <w:t>.</w:t>
      </w:r>
    </w:p>
    <w:p w14:paraId="5D98CEAE" w14:textId="77777777" w:rsidR="00824D36" w:rsidRPr="002B11AA" w:rsidRDefault="002C6168">
      <w:pPr>
        <w:numPr>
          <w:ilvl w:val="1"/>
          <w:numId w:val="10"/>
        </w:numPr>
        <w:jc w:val="both"/>
        <w:rPr>
          <w:lang w:val="es-ES"/>
        </w:rPr>
      </w:pPr>
      <w:r w:rsidRPr="002B11AA">
        <w:rPr>
          <w:lang w:val="es-ES"/>
        </w:rPr>
        <w:t xml:space="preserve">Per </w:t>
      </w:r>
      <w:proofErr w:type="spellStart"/>
      <w:r w:rsidRPr="002B11AA">
        <w:rPr>
          <w:lang w:val="es-ES"/>
        </w:rPr>
        <w:t>últim</w:t>
      </w:r>
      <w:proofErr w:type="spellEnd"/>
      <w:r w:rsidRPr="002B11AA">
        <w:rPr>
          <w:lang w:val="es-ES"/>
        </w:rPr>
        <w:t xml:space="preserve"> </w:t>
      </w:r>
      <w:proofErr w:type="spellStart"/>
      <w:r w:rsidRPr="002B11AA">
        <w:rPr>
          <w:lang w:val="es-ES"/>
        </w:rPr>
        <w:t>s'avalua</w:t>
      </w:r>
      <w:proofErr w:type="spellEnd"/>
      <w:r w:rsidRPr="002B11AA">
        <w:rPr>
          <w:lang w:val="es-ES"/>
        </w:rPr>
        <w:t xml:space="preserve"> la </w:t>
      </w:r>
      <w:proofErr w:type="spellStart"/>
      <w:r w:rsidRPr="002B11AA">
        <w:rPr>
          <w:lang w:val="es-ES"/>
        </w:rPr>
        <w:t>capacitat</w:t>
      </w:r>
      <w:proofErr w:type="spellEnd"/>
      <w:r w:rsidRPr="002B11AA">
        <w:rPr>
          <w:lang w:val="es-ES"/>
        </w:rPr>
        <w:t xml:space="preserve"> del sistema i el </w:t>
      </w:r>
      <w:proofErr w:type="spellStart"/>
      <w:r w:rsidRPr="002B11AA">
        <w:rPr>
          <w:lang w:val="es-ES"/>
        </w:rPr>
        <w:t>percentatge</w:t>
      </w:r>
      <w:proofErr w:type="spellEnd"/>
      <w:r w:rsidRPr="002B11AA">
        <w:rPr>
          <w:lang w:val="es-ES"/>
        </w:rPr>
        <w:t xml:space="preserve"> de </w:t>
      </w:r>
      <w:proofErr w:type="spellStart"/>
      <w:r w:rsidRPr="002B11AA">
        <w:rPr>
          <w:lang w:val="es-ES"/>
        </w:rPr>
        <w:t>fiabilitat</w:t>
      </w:r>
      <w:proofErr w:type="spellEnd"/>
      <w:r w:rsidRPr="002B11AA">
        <w:rPr>
          <w:lang w:val="es-ES"/>
        </w:rPr>
        <w:t xml:space="preserve"> </w:t>
      </w:r>
      <w:proofErr w:type="spellStart"/>
      <w:r w:rsidRPr="002B11AA">
        <w:rPr>
          <w:lang w:val="es-ES"/>
        </w:rPr>
        <w:t>amb</w:t>
      </w:r>
      <w:proofErr w:type="spellEnd"/>
      <w:r w:rsidRPr="002B11AA">
        <w:rPr>
          <w:lang w:val="es-ES"/>
        </w:rPr>
        <w:t xml:space="preserve"> una </w:t>
      </w:r>
      <w:proofErr w:type="spellStart"/>
      <w:r w:rsidRPr="002B11AA">
        <w:rPr>
          <w:lang w:val="es-ES"/>
        </w:rPr>
        <w:t>mostra</w:t>
      </w:r>
      <w:proofErr w:type="spellEnd"/>
      <w:r w:rsidRPr="002B11AA">
        <w:rPr>
          <w:lang w:val="es-ES"/>
        </w:rPr>
        <w:t xml:space="preserve"> </w:t>
      </w:r>
      <w:proofErr w:type="spellStart"/>
      <w:r w:rsidRPr="002B11AA">
        <w:rPr>
          <w:lang w:val="es-ES"/>
        </w:rPr>
        <w:t>més</w:t>
      </w:r>
      <w:proofErr w:type="spellEnd"/>
      <w:r w:rsidRPr="002B11AA">
        <w:rPr>
          <w:lang w:val="es-ES"/>
        </w:rPr>
        <w:t xml:space="preserve"> gran de </w:t>
      </w:r>
      <w:proofErr w:type="spellStart"/>
      <w:r w:rsidRPr="002B11AA">
        <w:rPr>
          <w:lang w:val="es-ES"/>
        </w:rPr>
        <w:t>pel·lícules</w:t>
      </w:r>
      <w:proofErr w:type="spellEnd"/>
      <w:r w:rsidRPr="002B11AA">
        <w:rPr>
          <w:lang w:val="es-ES"/>
        </w:rPr>
        <w:t xml:space="preserve"> i </w:t>
      </w:r>
      <w:proofErr w:type="spellStart"/>
      <w:r w:rsidRPr="002B11AA">
        <w:rPr>
          <w:lang w:val="es-ES"/>
        </w:rPr>
        <w:t>s’analitza</w:t>
      </w:r>
      <w:proofErr w:type="spellEnd"/>
      <w:r w:rsidRPr="002B11AA">
        <w:rPr>
          <w:lang w:val="es-ES"/>
        </w:rPr>
        <w:t xml:space="preserve"> sí es un </w:t>
      </w:r>
      <w:proofErr w:type="spellStart"/>
      <w:r w:rsidRPr="002B11AA">
        <w:rPr>
          <w:lang w:val="es-ES"/>
        </w:rPr>
        <w:t>model</w:t>
      </w:r>
      <w:proofErr w:type="spellEnd"/>
      <w:r w:rsidRPr="002B11AA">
        <w:rPr>
          <w:lang w:val="es-ES"/>
        </w:rPr>
        <w:t xml:space="preserve"> </w:t>
      </w:r>
      <w:proofErr w:type="spellStart"/>
      <w:r w:rsidRPr="002B11AA">
        <w:rPr>
          <w:lang w:val="es-ES"/>
        </w:rPr>
        <w:t>correcte</w:t>
      </w:r>
      <w:proofErr w:type="spellEnd"/>
      <w:r w:rsidRPr="002B11AA">
        <w:rPr>
          <w:lang w:val="es-ES"/>
        </w:rPr>
        <w:t xml:space="preserve"> i funcional.</w:t>
      </w:r>
    </w:p>
    <w:p w14:paraId="4A3DE105" w14:textId="77777777" w:rsidR="00824D36" w:rsidRPr="002B11AA" w:rsidRDefault="002C6168">
      <w:pPr>
        <w:rPr>
          <w:sz w:val="24"/>
          <w:szCs w:val="24"/>
          <w:lang w:val="es-ES"/>
        </w:rPr>
      </w:pPr>
      <w:r w:rsidRPr="002B11AA">
        <w:rPr>
          <w:lang w:val="es-ES"/>
        </w:rPr>
        <w:br w:type="page"/>
      </w:r>
    </w:p>
    <w:p w14:paraId="42EE67AA" w14:textId="77777777" w:rsidR="00824D36" w:rsidRPr="002B11AA" w:rsidRDefault="00824D36">
      <w:pPr>
        <w:rPr>
          <w:sz w:val="24"/>
          <w:szCs w:val="24"/>
          <w:lang w:val="es-ES"/>
        </w:rPr>
      </w:pPr>
    </w:p>
    <w:p w14:paraId="4F0BBF58" w14:textId="77777777" w:rsidR="00824D36" w:rsidRPr="002B11AA" w:rsidRDefault="002C6168">
      <w:pPr>
        <w:pStyle w:val="Ttulo1"/>
        <w:rPr>
          <w:lang w:val="es-ES"/>
        </w:rPr>
      </w:pPr>
      <w:bookmarkStart w:id="61" w:name="_Toc7627781"/>
      <w:r w:rsidRPr="002B11AA">
        <w:rPr>
          <w:lang w:val="es-ES"/>
        </w:rPr>
        <w:t xml:space="preserve">5. </w:t>
      </w:r>
      <w:proofErr w:type="spellStart"/>
      <w:r w:rsidRPr="002B11AA">
        <w:rPr>
          <w:lang w:val="es-ES"/>
        </w:rPr>
        <w:t>Desenvolupament</w:t>
      </w:r>
      <w:proofErr w:type="spellEnd"/>
      <w:r w:rsidRPr="002B11AA">
        <w:rPr>
          <w:lang w:val="es-ES"/>
        </w:rPr>
        <w:t xml:space="preserve"> del </w:t>
      </w:r>
      <w:proofErr w:type="spellStart"/>
      <w:r w:rsidRPr="002B11AA">
        <w:rPr>
          <w:lang w:val="es-ES"/>
        </w:rPr>
        <w:t>projecte</w:t>
      </w:r>
      <w:bookmarkEnd w:id="61"/>
      <w:proofErr w:type="spellEnd"/>
    </w:p>
    <w:p w14:paraId="10B883F7" w14:textId="77777777" w:rsidR="00824D36" w:rsidRPr="002B11AA" w:rsidRDefault="002C6168">
      <w:pPr>
        <w:rPr>
          <w:color w:val="000000"/>
          <w:lang w:val="es-ES"/>
        </w:rPr>
      </w:pPr>
      <w:proofErr w:type="spellStart"/>
      <w:r w:rsidRPr="002B11AA">
        <w:rPr>
          <w:color w:val="000000"/>
          <w:lang w:val="es-ES"/>
        </w:rPr>
        <w:t>Aparts</w:t>
      </w:r>
      <w:proofErr w:type="spellEnd"/>
      <w:r w:rsidRPr="002B11AA">
        <w:rPr>
          <w:color w:val="000000"/>
          <w:lang w:val="es-ES"/>
        </w:rPr>
        <w:t xml:space="preserve"> propis de </w:t>
      </w:r>
      <w:proofErr w:type="spellStart"/>
      <w:r w:rsidRPr="002B11AA">
        <w:rPr>
          <w:color w:val="000000"/>
          <w:lang w:val="es-ES"/>
        </w:rPr>
        <w:t>aquest</w:t>
      </w:r>
      <w:proofErr w:type="spellEnd"/>
      <w:r w:rsidRPr="002B11AA">
        <w:rPr>
          <w:color w:val="000000"/>
          <w:lang w:val="es-ES"/>
        </w:rPr>
        <w:t xml:space="preserve"> tema como </w:t>
      </w:r>
      <w:proofErr w:type="spellStart"/>
      <w:r w:rsidRPr="002B11AA">
        <w:rPr>
          <w:color w:val="000000"/>
          <w:lang w:val="es-ES"/>
        </w:rPr>
        <w:t>pot</w:t>
      </w:r>
      <w:proofErr w:type="spellEnd"/>
      <w:r w:rsidRPr="002B11AA">
        <w:rPr>
          <w:color w:val="000000"/>
          <w:lang w:val="es-ES"/>
        </w:rPr>
        <w:t xml:space="preserve"> ser </w:t>
      </w:r>
      <w:proofErr w:type="spellStart"/>
      <w:r w:rsidRPr="002B11AA">
        <w:rPr>
          <w:color w:val="000000"/>
          <w:lang w:val="es-ES"/>
        </w:rPr>
        <w:t>usabilitat</w:t>
      </w:r>
      <w:proofErr w:type="spellEnd"/>
      <w:r w:rsidRPr="002B11AA">
        <w:rPr>
          <w:color w:val="000000"/>
          <w:lang w:val="es-ES"/>
        </w:rPr>
        <w:t xml:space="preserve">, </w:t>
      </w:r>
      <w:proofErr w:type="spellStart"/>
      <w:r w:rsidRPr="002B11AA">
        <w:rPr>
          <w:color w:val="000000"/>
          <w:lang w:val="es-ES"/>
        </w:rPr>
        <w:t>maquetació</w:t>
      </w:r>
      <w:proofErr w:type="spellEnd"/>
      <w:r w:rsidRPr="002B11AA">
        <w:rPr>
          <w:color w:val="000000"/>
          <w:lang w:val="es-ES"/>
        </w:rPr>
        <w:t xml:space="preserve">, </w:t>
      </w:r>
      <w:proofErr w:type="spellStart"/>
      <w:r w:rsidRPr="002B11AA">
        <w:rPr>
          <w:color w:val="000000"/>
          <w:lang w:val="es-ES"/>
        </w:rPr>
        <w:t>disseny</w:t>
      </w:r>
      <w:proofErr w:type="spellEnd"/>
      <w:r w:rsidRPr="002B11AA">
        <w:rPr>
          <w:color w:val="000000"/>
          <w:lang w:val="es-ES"/>
        </w:rPr>
        <w:t xml:space="preserve">, </w:t>
      </w:r>
      <w:proofErr w:type="spellStart"/>
      <w:r w:rsidRPr="002B11AA">
        <w:rPr>
          <w:color w:val="000000"/>
          <w:lang w:val="es-ES"/>
        </w:rPr>
        <w:t>programació</w:t>
      </w:r>
      <w:proofErr w:type="spellEnd"/>
      <w:r w:rsidRPr="002B11AA">
        <w:rPr>
          <w:color w:val="000000"/>
          <w:lang w:val="es-ES"/>
        </w:rPr>
        <w:t xml:space="preserve">, </w:t>
      </w:r>
      <w:proofErr w:type="spellStart"/>
      <w:r w:rsidRPr="002B11AA">
        <w:rPr>
          <w:color w:val="000000"/>
          <w:lang w:val="es-ES"/>
        </w:rPr>
        <w:t>proves</w:t>
      </w:r>
      <w:proofErr w:type="spellEnd"/>
      <w:r w:rsidRPr="002B11AA">
        <w:rPr>
          <w:color w:val="000000"/>
          <w:lang w:val="es-ES"/>
        </w:rPr>
        <w:t>, etc.</w:t>
      </w:r>
    </w:p>
    <w:p w14:paraId="11AB4AEA" w14:textId="77777777" w:rsidR="00824D36" w:rsidRPr="002B11AA" w:rsidRDefault="00824D36">
      <w:pPr>
        <w:rPr>
          <w:lang w:val="es-ES"/>
        </w:rPr>
      </w:pPr>
    </w:p>
    <w:p w14:paraId="73659E9D" w14:textId="77777777" w:rsidR="00824D36" w:rsidRPr="002B11AA" w:rsidRDefault="00824D36">
      <w:pPr>
        <w:rPr>
          <w:lang w:val="es-ES"/>
        </w:rPr>
      </w:pPr>
    </w:p>
    <w:p w14:paraId="1C82E24D" w14:textId="77777777" w:rsidR="00824D36" w:rsidRPr="002B11AA" w:rsidRDefault="00824D36">
      <w:pPr>
        <w:rPr>
          <w:lang w:val="es-ES"/>
        </w:rPr>
      </w:pPr>
    </w:p>
    <w:p w14:paraId="643061C9" w14:textId="77777777" w:rsidR="00824D36" w:rsidRPr="002B11AA" w:rsidRDefault="002C6168">
      <w:pPr>
        <w:rPr>
          <w:sz w:val="48"/>
          <w:szCs w:val="48"/>
          <w:lang w:val="es-ES"/>
        </w:rPr>
      </w:pPr>
      <w:bookmarkStart w:id="62" w:name="_4k668n3" w:colFirst="0" w:colLast="0"/>
      <w:bookmarkEnd w:id="62"/>
      <w:r w:rsidRPr="002B11AA">
        <w:rPr>
          <w:lang w:val="es-ES"/>
        </w:rPr>
        <w:br w:type="page"/>
      </w:r>
    </w:p>
    <w:p w14:paraId="2F24569B" w14:textId="77777777" w:rsidR="00824D36" w:rsidRPr="002B11AA" w:rsidRDefault="002C6168">
      <w:pPr>
        <w:pStyle w:val="Ttulo1"/>
        <w:rPr>
          <w:lang w:val="es-ES"/>
        </w:rPr>
      </w:pPr>
      <w:bookmarkStart w:id="63" w:name="_Toc7627782"/>
      <w:r w:rsidRPr="002B11AA">
        <w:rPr>
          <w:lang w:val="es-ES"/>
        </w:rPr>
        <w:lastRenderedPageBreak/>
        <w:t xml:space="preserve">6. </w:t>
      </w:r>
      <w:proofErr w:type="spellStart"/>
      <w:r w:rsidRPr="002B11AA">
        <w:rPr>
          <w:lang w:val="es-ES"/>
        </w:rPr>
        <w:t>Conclusions</w:t>
      </w:r>
      <w:proofErr w:type="spellEnd"/>
      <w:r w:rsidRPr="002B11AA">
        <w:rPr>
          <w:lang w:val="es-ES"/>
        </w:rPr>
        <w:t xml:space="preserve"> i </w:t>
      </w:r>
      <w:proofErr w:type="spellStart"/>
      <w:r w:rsidRPr="002B11AA">
        <w:rPr>
          <w:lang w:val="es-ES"/>
        </w:rPr>
        <w:t>treballs</w:t>
      </w:r>
      <w:proofErr w:type="spellEnd"/>
      <w:r w:rsidRPr="002B11AA">
        <w:rPr>
          <w:lang w:val="es-ES"/>
        </w:rPr>
        <w:t xml:space="preserve"> </w:t>
      </w:r>
      <w:proofErr w:type="spellStart"/>
      <w:r w:rsidRPr="002B11AA">
        <w:rPr>
          <w:lang w:val="es-ES"/>
        </w:rPr>
        <w:t>futurs</w:t>
      </w:r>
      <w:bookmarkEnd w:id="63"/>
      <w:proofErr w:type="spellEnd"/>
    </w:p>
    <w:p w14:paraId="201B3215" w14:textId="77777777" w:rsidR="00824D36" w:rsidRPr="002B11AA" w:rsidRDefault="002C6168">
      <w:pPr>
        <w:rPr>
          <w:sz w:val="48"/>
          <w:szCs w:val="48"/>
          <w:lang w:val="es-ES"/>
        </w:rPr>
      </w:pPr>
      <w:r w:rsidRPr="002B11AA">
        <w:rPr>
          <w:lang w:val="es-ES"/>
        </w:rPr>
        <w:br w:type="page"/>
      </w:r>
    </w:p>
    <w:p w14:paraId="4E5D04D4" w14:textId="77777777" w:rsidR="00824D36" w:rsidRPr="002B11AA" w:rsidRDefault="002C6168">
      <w:pPr>
        <w:pStyle w:val="Ttulo1"/>
        <w:rPr>
          <w:lang w:val="es-ES"/>
        </w:rPr>
      </w:pPr>
      <w:bookmarkStart w:id="64" w:name="_Toc7627783"/>
      <w:r w:rsidRPr="002B11AA">
        <w:rPr>
          <w:lang w:val="es-ES"/>
        </w:rPr>
        <w:lastRenderedPageBreak/>
        <w:t xml:space="preserve">7. </w:t>
      </w:r>
      <w:proofErr w:type="spellStart"/>
      <w:r w:rsidRPr="002B11AA">
        <w:rPr>
          <w:lang w:val="es-ES"/>
        </w:rPr>
        <w:t>Bibliografia</w:t>
      </w:r>
      <w:bookmarkEnd w:id="64"/>
      <w:proofErr w:type="spellEnd"/>
    </w:p>
    <w:p w14:paraId="618F1181" w14:textId="77777777" w:rsidR="00824D36" w:rsidRPr="002B11AA" w:rsidRDefault="00824D36">
      <w:pPr>
        <w:pBdr>
          <w:top w:val="nil"/>
          <w:left w:val="nil"/>
          <w:bottom w:val="nil"/>
          <w:right w:val="nil"/>
          <w:between w:val="nil"/>
        </w:pBdr>
        <w:ind w:left="720"/>
        <w:rPr>
          <w:i/>
          <w:sz w:val="24"/>
          <w:szCs w:val="24"/>
          <w:lang w:val="es-ES"/>
        </w:rPr>
      </w:pPr>
    </w:p>
    <w:p w14:paraId="489F6F8F" w14:textId="77777777" w:rsidR="00824D36" w:rsidRPr="002B11AA" w:rsidRDefault="002C6168">
      <w:pPr>
        <w:numPr>
          <w:ilvl w:val="0"/>
          <w:numId w:val="11"/>
        </w:numPr>
        <w:pBdr>
          <w:top w:val="nil"/>
          <w:left w:val="nil"/>
          <w:bottom w:val="nil"/>
          <w:right w:val="nil"/>
          <w:between w:val="nil"/>
        </w:pBdr>
        <w:rPr>
          <w:i/>
          <w:sz w:val="24"/>
          <w:szCs w:val="24"/>
          <w:lang w:val="es-ES"/>
        </w:rPr>
      </w:pPr>
      <w:r w:rsidRPr="002B11AA">
        <w:rPr>
          <w:i/>
          <w:sz w:val="24"/>
          <w:szCs w:val="24"/>
          <w:lang w:val="es-ES"/>
        </w:rPr>
        <w:t xml:space="preserve">FaceNet: A </w:t>
      </w:r>
      <w:proofErr w:type="spellStart"/>
      <w:r w:rsidRPr="002B11AA">
        <w:rPr>
          <w:i/>
          <w:sz w:val="24"/>
          <w:szCs w:val="24"/>
          <w:lang w:val="es-ES"/>
        </w:rPr>
        <w:t>Unified</w:t>
      </w:r>
      <w:proofErr w:type="spellEnd"/>
      <w:r w:rsidRPr="002B11AA">
        <w:rPr>
          <w:i/>
          <w:sz w:val="24"/>
          <w:szCs w:val="24"/>
          <w:lang w:val="es-ES"/>
        </w:rPr>
        <w:t xml:space="preserve"> </w:t>
      </w:r>
      <w:proofErr w:type="spellStart"/>
      <w:r w:rsidRPr="002B11AA">
        <w:rPr>
          <w:i/>
          <w:sz w:val="24"/>
          <w:szCs w:val="24"/>
          <w:lang w:val="es-ES"/>
        </w:rPr>
        <w:t>Embedding</w:t>
      </w:r>
      <w:proofErr w:type="spellEnd"/>
      <w:r w:rsidRPr="002B11AA">
        <w:rPr>
          <w:i/>
          <w:sz w:val="24"/>
          <w:szCs w:val="24"/>
          <w:lang w:val="es-ES"/>
        </w:rPr>
        <w:t xml:space="preserve"> </w:t>
      </w:r>
      <w:proofErr w:type="spellStart"/>
      <w:r w:rsidRPr="002B11AA">
        <w:rPr>
          <w:i/>
          <w:sz w:val="24"/>
          <w:szCs w:val="24"/>
          <w:lang w:val="es-ES"/>
        </w:rPr>
        <w:t>for</w:t>
      </w:r>
      <w:proofErr w:type="spellEnd"/>
      <w:r w:rsidRPr="002B11AA">
        <w:rPr>
          <w:i/>
          <w:sz w:val="24"/>
          <w:szCs w:val="24"/>
          <w:lang w:val="es-ES"/>
        </w:rPr>
        <w:t xml:space="preserve"> </w:t>
      </w:r>
      <w:proofErr w:type="spellStart"/>
      <w:r w:rsidRPr="002B11AA">
        <w:rPr>
          <w:i/>
          <w:sz w:val="24"/>
          <w:szCs w:val="24"/>
          <w:lang w:val="es-ES"/>
        </w:rPr>
        <w:t>Face</w:t>
      </w:r>
      <w:proofErr w:type="spellEnd"/>
      <w:r w:rsidRPr="002B11AA">
        <w:rPr>
          <w:i/>
          <w:sz w:val="24"/>
          <w:szCs w:val="24"/>
          <w:lang w:val="es-ES"/>
        </w:rPr>
        <w:t xml:space="preserve"> </w:t>
      </w:r>
      <w:proofErr w:type="spellStart"/>
      <w:r w:rsidRPr="002B11AA">
        <w:rPr>
          <w:i/>
          <w:sz w:val="24"/>
          <w:szCs w:val="24"/>
          <w:lang w:val="es-ES"/>
        </w:rPr>
        <w:t>Recognition</w:t>
      </w:r>
      <w:proofErr w:type="spellEnd"/>
      <w:r w:rsidRPr="002B11AA">
        <w:rPr>
          <w:i/>
          <w:sz w:val="24"/>
          <w:szCs w:val="24"/>
          <w:lang w:val="es-ES"/>
        </w:rPr>
        <w:t xml:space="preserve"> and Clustering. 17 </w:t>
      </w:r>
      <w:proofErr w:type="spellStart"/>
      <w:r w:rsidRPr="002B11AA">
        <w:rPr>
          <w:i/>
          <w:sz w:val="24"/>
          <w:szCs w:val="24"/>
          <w:lang w:val="es-ES"/>
        </w:rPr>
        <w:t>Juny</w:t>
      </w:r>
      <w:proofErr w:type="spellEnd"/>
      <w:r w:rsidRPr="002B11AA">
        <w:rPr>
          <w:i/>
          <w:sz w:val="24"/>
          <w:szCs w:val="24"/>
          <w:lang w:val="es-ES"/>
        </w:rPr>
        <w:t xml:space="preserve">, 2015 </w:t>
      </w:r>
      <w:hyperlink r:id="rId12">
        <w:r w:rsidRPr="002B11AA">
          <w:rPr>
            <w:i/>
            <w:color w:val="1155CC"/>
            <w:sz w:val="24"/>
            <w:szCs w:val="24"/>
            <w:u w:val="single"/>
            <w:lang w:val="es-ES"/>
          </w:rPr>
          <w:t>https://arxiv.org/abs/1503.03832</w:t>
        </w:r>
      </w:hyperlink>
      <w:r w:rsidRPr="002B11AA">
        <w:rPr>
          <w:i/>
          <w:sz w:val="24"/>
          <w:szCs w:val="24"/>
          <w:lang w:val="es-ES"/>
        </w:rPr>
        <w:t xml:space="preserve"> </w:t>
      </w:r>
      <w:proofErr w:type="spellStart"/>
      <w:r w:rsidRPr="002B11AA">
        <w:rPr>
          <w:i/>
          <w:sz w:val="24"/>
          <w:szCs w:val="24"/>
          <w:lang w:val="es-ES"/>
        </w:rPr>
        <w:t>Consultat</w:t>
      </w:r>
      <w:proofErr w:type="spellEnd"/>
      <w:r w:rsidRPr="002B11AA">
        <w:rPr>
          <w:i/>
          <w:sz w:val="24"/>
          <w:szCs w:val="24"/>
          <w:lang w:val="es-ES"/>
        </w:rPr>
        <w:t xml:space="preserve">. 8 </w:t>
      </w:r>
      <w:proofErr w:type="spellStart"/>
      <w:r w:rsidRPr="002B11AA">
        <w:rPr>
          <w:i/>
          <w:sz w:val="24"/>
          <w:szCs w:val="24"/>
          <w:lang w:val="es-ES"/>
        </w:rPr>
        <w:t>Març</w:t>
      </w:r>
      <w:proofErr w:type="spellEnd"/>
      <w:r w:rsidRPr="002B11AA">
        <w:rPr>
          <w:i/>
          <w:sz w:val="24"/>
          <w:szCs w:val="24"/>
          <w:lang w:val="es-ES"/>
        </w:rPr>
        <w:t>, 2019</w:t>
      </w:r>
    </w:p>
    <w:p w14:paraId="278797CB" w14:textId="77777777" w:rsidR="00824D36" w:rsidRPr="002B11AA" w:rsidRDefault="002C6168">
      <w:pPr>
        <w:numPr>
          <w:ilvl w:val="0"/>
          <w:numId w:val="11"/>
        </w:numPr>
        <w:pBdr>
          <w:top w:val="nil"/>
          <w:left w:val="nil"/>
          <w:bottom w:val="nil"/>
          <w:right w:val="nil"/>
          <w:between w:val="nil"/>
        </w:pBdr>
        <w:rPr>
          <w:i/>
          <w:sz w:val="24"/>
          <w:szCs w:val="24"/>
          <w:lang w:val="es-ES"/>
        </w:rPr>
      </w:pPr>
      <w:r w:rsidRPr="002B11AA">
        <w:rPr>
          <w:i/>
          <w:sz w:val="24"/>
          <w:szCs w:val="24"/>
          <w:lang w:val="es-ES"/>
        </w:rPr>
        <w:t xml:space="preserve">SSH: Single </w:t>
      </w:r>
      <w:proofErr w:type="spellStart"/>
      <w:r w:rsidRPr="002B11AA">
        <w:rPr>
          <w:i/>
          <w:sz w:val="24"/>
          <w:szCs w:val="24"/>
          <w:lang w:val="es-ES"/>
        </w:rPr>
        <w:t>Stage</w:t>
      </w:r>
      <w:proofErr w:type="spellEnd"/>
      <w:r w:rsidRPr="002B11AA">
        <w:rPr>
          <w:i/>
          <w:sz w:val="24"/>
          <w:szCs w:val="24"/>
          <w:lang w:val="es-ES"/>
        </w:rPr>
        <w:t xml:space="preserve"> </w:t>
      </w:r>
      <w:proofErr w:type="spellStart"/>
      <w:r w:rsidRPr="002B11AA">
        <w:rPr>
          <w:i/>
          <w:sz w:val="24"/>
          <w:szCs w:val="24"/>
          <w:lang w:val="es-ES"/>
        </w:rPr>
        <w:t>Headless</w:t>
      </w:r>
      <w:proofErr w:type="spellEnd"/>
      <w:r w:rsidRPr="002B11AA">
        <w:rPr>
          <w:i/>
          <w:sz w:val="24"/>
          <w:szCs w:val="24"/>
          <w:lang w:val="es-ES"/>
        </w:rPr>
        <w:t xml:space="preserve"> </w:t>
      </w:r>
      <w:proofErr w:type="spellStart"/>
      <w:r w:rsidRPr="002B11AA">
        <w:rPr>
          <w:i/>
          <w:sz w:val="24"/>
          <w:szCs w:val="24"/>
          <w:lang w:val="es-ES"/>
        </w:rPr>
        <w:t>Face</w:t>
      </w:r>
      <w:proofErr w:type="spellEnd"/>
      <w:r w:rsidRPr="002B11AA">
        <w:rPr>
          <w:i/>
          <w:sz w:val="24"/>
          <w:szCs w:val="24"/>
          <w:lang w:val="es-ES"/>
        </w:rPr>
        <w:t xml:space="preserve"> Detector. 18 Oct, 2017 </w:t>
      </w:r>
      <w:hyperlink r:id="rId13">
        <w:r w:rsidRPr="002B11AA">
          <w:rPr>
            <w:i/>
            <w:color w:val="1155CC"/>
            <w:sz w:val="24"/>
            <w:szCs w:val="24"/>
            <w:u w:val="single"/>
            <w:lang w:val="es-ES"/>
          </w:rPr>
          <w:t>https://arxiv.org/abs/1708.03979</w:t>
        </w:r>
      </w:hyperlink>
      <w:r w:rsidRPr="002B11AA">
        <w:rPr>
          <w:i/>
          <w:sz w:val="24"/>
          <w:szCs w:val="24"/>
          <w:lang w:val="es-ES"/>
        </w:rPr>
        <w:t xml:space="preserve"> </w:t>
      </w:r>
      <w:proofErr w:type="spellStart"/>
      <w:r w:rsidRPr="002B11AA">
        <w:rPr>
          <w:i/>
          <w:sz w:val="24"/>
          <w:szCs w:val="24"/>
          <w:lang w:val="es-ES"/>
        </w:rPr>
        <w:t>Consultat</w:t>
      </w:r>
      <w:proofErr w:type="spellEnd"/>
      <w:r w:rsidRPr="002B11AA">
        <w:rPr>
          <w:i/>
          <w:sz w:val="24"/>
          <w:szCs w:val="24"/>
          <w:lang w:val="es-ES"/>
        </w:rPr>
        <w:t xml:space="preserve">. 8 </w:t>
      </w:r>
      <w:proofErr w:type="spellStart"/>
      <w:r w:rsidRPr="002B11AA">
        <w:rPr>
          <w:i/>
          <w:sz w:val="24"/>
          <w:szCs w:val="24"/>
          <w:lang w:val="es-ES"/>
        </w:rPr>
        <w:t>Març</w:t>
      </w:r>
      <w:proofErr w:type="spellEnd"/>
      <w:r w:rsidRPr="002B11AA">
        <w:rPr>
          <w:i/>
          <w:sz w:val="24"/>
          <w:szCs w:val="24"/>
          <w:lang w:val="es-ES"/>
        </w:rPr>
        <w:t>, 2019</w:t>
      </w:r>
    </w:p>
    <w:p w14:paraId="17D70E3B" w14:textId="77777777" w:rsidR="00824D36" w:rsidRPr="002B11AA" w:rsidRDefault="002C6168">
      <w:pPr>
        <w:numPr>
          <w:ilvl w:val="0"/>
          <w:numId w:val="11"/>
        </w:numPr>
        <w:pBdr>
          <w:top w:val="nil"/>
          <w:left w:val="nil"/>
          <w:bottom w:val="nil"/>
          <w:right w:val="nil"/>
          <w:between w:val="nil"/>
        </w:pBdr>
        <w:rPr>
          <w:i/>
          <w:sz w:val="24"/>
          <w:szCs w:val="24"/>
          <w:lang w:val="es-ES"/>
        </w:rPr>
      </w:pPr>
      <w:proofErr w:type="spellStart"/>
      <w:r w:rsidRPr="002B11AA">
        <w:rPr>
          <w:i/>
          <w:sz w:val="24"/>
          <w:szCs w:val="24"/>
          <w:lang w:val="es-ES"/>
        </w:rPr>
        <w:t>Face</w:t>
      </w:r>
      <w:proofErr w:type="spellEnd"/>
      <w:r w:rsidRPr="002B11AA">
        <w:rPr>
          <w:i/>
          <w:sz w:val="24"/>
          <w:szCs w:val="24"/>
          <w:lang w:val="es-ES"/>
        </w:rPr>
        <w:t xml:space="preserve"> </w:t>
      </w:r>
      <w:proofErr w:type="spellStart"/>
      <w:r w:rsidRPr="002B11AA">
        <w:rPr>
          <w:i/>
          <w:sz w:val="24"/>
          <w:szCs w:val="24"/>
          <w:lang w:val="es-ES"/>
        </w:rPr>
        <w:t>detection</w:t>
      </w:r>
      <w:proofErr w:type="spellEnd"/>
      <w:r w:rsidRPr="002B11AA">
        <w:rPr>
          <w:i/>
          <w:sz w:val="24"/>
          <w:szCs w:val="24"/>
          <w:lang w:val="es-ES"/>
        </w:rPr>
        <w:t xml:space="preserve"> </w:t>
      </w:r>
      <w:hyperlink r:id="rId14">
        <w:r w:rsidRPr="002B11AA">
          <w:rPr>
            <w:i/>
            <w:color w:val="1155CC"/>
            <w:sz w:val="24"/>
            <w:szCs w:val="24"/>
            <w:u w:val="single"/>
            <w:lang w:val="es-ES"/>
          </w:rPr>
          <w:t>http://faculty.ucmerced.edu/mhyang/papers/face-detection-chapter.pdf</w:t>
        </w:r>
      </w:hyperlink>
      <w:r w:rsidRPr="002B11AA">
        <w:rPr>
          <w:i/>
          <w:sz w:val="24"/>
          <w:szCs w:val="24"/>
          <w:lang w:val="es-ES"/>
        </w:rPr>
        <w:t xml:space="preserve"> </w:t>
      </w:r>
      <w:proofErr w:type="spellStart"/>
      <w:r w:rsidRPr="002B11AA">
        <w:rPr>
          <w:i/>
          <w:sz w:val="24"/>
          <w:szCs w:val="24"/>
          <w:lang w:val="es-ES"/>
        </w:rPr>
        <w:t>Consultat</w:t>
      </w:r>
      <w:proofErr w:type="spellEnd"/>
      <w:r w:rsidRPr="002B11AA">
        <w:rPr>
          <w:i/>
          <w:sz w:val="24"/>
          <w:szCs w:val="24"/>
          <w:lang w:val="es-ES"/>
        </w:rPr>
        <w:t xml:space="preserve">. 12 </w:t>
      </w:r>
      <w:proofErr w:type="spellStart"/>
      <w:r w:rsidRPr="002B11AA">
        <w:rPr>
          <w:i/>
          <w:sz w:val="24"/>
          <w:szCs w:val="24"/>
          <w:lang w:val="es-ES"/>
        </w:rPr>
        <w:t>Març</w:t>
      </w:r>
      <w:proofErr w:type="spellEnd"/>
      <w:r w:rsidRPr="002B11AA">
        <w:rPr>
          <w:i/>
          <w:sz w:val="24"/>
          <w:szCs w:val="24"/>
          <w:lang w:val="es-ES"/>
        </w:rPr>
        <w:t>, 2019</w:t>
      </w:r>
    </w:p>
    <w:p w14:paraId="3049ABDA" w14:textId="77777777" w:rsidR="00824D36" w:rsidRPr="002B11AA" w:rsidRDefault="002C6168">
      <w:pPr>
        <w:numPr>
          <w:ilvl w:val="0"/>
          <w:numId w:val="11"/>
        </w:numPr>
        <w:pBdr>
          <w:top w:val="nil"/>
          <w:left w:val="nil"/>
          <w:bottom w:val="nil"/>
          <w:right w:val="nil"/>
          <w:between w:val="nil"/>
        </w:pBdr>
        <w:rPr>
          <w:i/>
          <w:sz w:val="24"/>
          <w:szCs w:val="24"/>
          <w:lang w:val="es-ES"/>
        </w:rPr>
      </w:pPr>
      <w:proofErr w:type="spellStart"/>
      <w:r w:rsidRPr="002B11AA">
        <w:rPr>
          <w:i/>
          <w:sz w:val="24"/>
          <w:szCs w:val="24"/>
          <w:lang w:val="es-ES"/>
        </w:rPr>
        <w:t>Joint</w:t>
      </w:r>
      <w:proofErr w:type="spellEnd"/>
      <w:r w:rsidRPr="002B11AA">
        <w:rPr>
          <w:i/>
          <w:sz w:val="24"/>
          <w:szCs w:val="24"/>
          <w:lang w:val="es-ES"/>
        </w:rPr>
        <w:t xml:space="preserve"> </w:t>
      </w:r>
      <w:proofErr w:type="spellStart"/>
      <w:r w:rsidRPr="002B11AA">
        <w:rPr>
          <w:i/>
          <w:sz w:val="24"/>
          <w:szCs w:val="24"/>
          <w:lang w:val="es-ES"/>
        </w:rPr>
        <w:t>Face</w:t>
      </w:r>
      <w:proofErr w:type="spellEnd"/>
      <w:r w:rsidRPr="002B11AA">
        <w:rPr>
          <w:i/>
          <w:sz w:val="24"/>
          <w:szCs w:val="24"/>
          <w:lang w:val="es-ES"/>
        </w:rPr>
        <w:t xml:space="preserve"> </w:t>
      </w:r>
      <w:proofErr w:type="spellStart"/>
      <w:r w:rsidRPr="002B11AA">
        <w:rPr>
          <w:i/>
          <w:sz w:val="24"/>
          <w:szCs w:val="24"/>
          <w:lang w:val="es-ES"/>
        </w:rPr>
        <w:t>Detection</w:t>
      </w:r>
      <w:proofErr w:type="spellEnd"/>
      <w:r w:rsidRPr="002B11AA">
        <w:rPr>
          <w:i/>
          <w:sz w:val="24"/>
          <w:szCs w:val="24"/>
          <w:lang w:val="es-ES"/>
        </w:rPr>
        <w:t xml:space="preserve"> and </w:t>
      </w:r>
      <w:proofErr w:type="spellStart"/>
      <w:r w:rsidRPr="002B11AA">
        <w:rPr>
          <w:i/>
          <w:sz w:val="24"/>
          <w:szCs w:val="24"/>
          <w:lang w:val="es-ES"/>
        </w:rPr>
        <w:t>Alignment</w:t>
      </w:r>
      <w:proofErr w:type="spellEnd"/>
      <w:r w:rsidRPr="002B11AA">
        <w:rPr>
          <w:i/>
          <w:sz w:val="24"/>
          <w:szCs w:val="24"/>
          <w:lang w:val="es-ES"/>
        </w:rPr>
        <w:t xml:space="preserve"> </w:t>
      </w:r>
      <w:proofErr w:type="spellStart"/>
      <w:r w:rsidRPr="002B11AA">
        <w:rPr>
          <w:i/>
          <w:sz w:val="24"/>
          <w:szCs w:val="24"/>
          <w:lang w:val="es-ES"/>
        </w:rPr>
        <w:t>using</w:t>
      </w:r>
      <w:proofErr w:type="spellEnd"/>
      <w:r w:rsidRPr="002B11AA">
        <w:rPr>
          <w:i/>
          <w:sz w:val="24"/>
          <w:szCs w:val="24"/>
          <w:lang w:val="es-ES"/>
        </w:rPr>
        <w:t xml:space="preserve"> </w:t>
      </w:r>
      <w:proofErr w:type="spellStart"/>
      <w:r w:rsidRPr="002B11AA">
        <w:rPr>
          <w:i/>
          <w:sz w:val="24"/>
          <w:szCs w:val="24"/>
          <w:lang w:val="es-ES"/>
        </w:rPr>
        <w:t>Multi-task</w:t>
      </w:r>
      <w:proofErr w:type="spellEnd"/>
      <w:r w:rsidRPr="002B11AA">
        <w:rPr>
          <w:i/>
          <w:sz w:val="24"/>
          <w:szCs w:val="24"/>
          <w:lang w:val="es-ES"/>
        </w:rPr>
        <w:t xml:space="preserve"> </w:t>
      </w:r>
      <w:proofErr w:type="spellStart"/>
      <w:r w:rsidRPr="002B11AA">
        <w:rPr>
          <w:i/>
          <w:sz w:val="24"/>
          <w:szCs w:val="24"/>
          <w:lang w:val="es-ES"/>
        </w:rPr>
        <w:t>Cascaded</w:t>
      </w:r>
      <w:proofErr w:type="spellEnd"/>
      <w:r w:rsidRPr="002B11AA">
        <w:rPr>
          <w:i/>
          <w:sz w:val="24"/>
          <w:szCs w:val="24"/>
          <w:lang w:val="es-ES"/>
        </w:rPr>
        <w:t xml:space="preserve"> </w:t>
      </w:r>
      <w:proofErr w:type="spellStart"/>
      <w:r w:rsidRPr="002B11AA">
        <w:rPr>
          <w:i/>
          <w:sz w:val="24"/>
          <w:szCs w:val="24"/>
          <w:lang w:val="es-ES"/>
        </w:rPr>
        <w:t>Convolutional</w:t>
      </w:r>
      <w:proofErr w:type="spellEnd"/>
      <w:r w:rsidRPr="002B11AA">
        <w:rPr>
          <w:i/>
          <w:sz w:val="24"/>
          <w:szCs w:val="24"/>
          <w:lang w:val="es-ES"/>
        </w:rPr>
        <w:t xml:space="preserve"> Networks </w:t>
      </w:r>
      <w:hyperlink r:id="rId15">
        <w:r w:rsidRPr="002B11AA">
          <w:rPr>
            <w:i/>
            <w:color w:val="1155CC"/>
            <w:sz w:val="24"/>
            <w:szCs w:val="24"/>
            <w:u w:val="single"/>
            <w:lang w:val="es-ES"/>
          </w:rPr>
          <w:t>https://arxiv.org/abs/1604.02878</w:t>
        </w:r>
      </w:hyperlink>
      <w:r w:rsidRPr="002B11AA">
        <w:rPr>
          <w:i/>
          <w:sz w:val="24"/>
          <w:szCs w:val="24"/>
          <w:lang w:val="es-ES"/>
        </w:rPr>
        <w:t xml:space="preserve"> </w:t>
      </w:r>
      <w:proofErr w:type="spellStart"/>
      <w:r w:rsidRPr="002B11AA">
        <w:rPr>
          <w:i/>
          <w:sz w:val="24"/>
          <w:szCs w:val="24"/>
          <w:lang w:val="es-ES"/>
        </w:rPr>
        <w:t>Consultat</w:t>
      </w:r>
      <w:proofErr w:type="spellEnd"/>
      <w:r w:rsidRPr="002B11AA">
        <w:rPr>
          <w:i/>
          <w:sz w:val="24"/>
          <w:szCs w:val="24"/>
          <w:lang w:val="es-ES"/>
        </w:rPr>
        <w:t xml:space="preserve">. 12 </w:t>
      </w:r>
      <w:proofErr w:type="spellStart"/>
      <w:r w:rsidRPr="002B11AA">
        <w:rPr>
          <w:i/>
          <w:sz w:val="24"/>
          <w:szCs w:val="24"/>
          <w:lang w:val="es-ES"/>
        </w:rPr>
        <w:t>març</w:t>
      </w:r>
      <w:proofErr w:type="spellEnd"/>
      <w:r w:rsidRPr="002B11AA">
        <w:rPr>
          <w:i/>
          <w:sz w:val="24"/>
          <w:szCs w:val="24"/>
          <w:lang w:val="es-ES"/>
        </w:rPr>
        <w:t>, 2019.</w:t>
      </w:r>
    </w:p>
    <w:p w14:paraId="15528970" w14:textId="77777777" w:rsidR="00824D36" w:rsidRPr="002B11AA" w:rsidRDefault="002C6168">
      <w:pPr>
        <w:numPr>
          <w:ilvl w:val="0"/>
          <w:numId w:val="11"/>
        </w:numPr>
        <w:pBdr>
          <w:top w:val="nil"/>
          <w:left w:val="nil"/>
          <w:bottom w:val="nil"/>
          <w:right w:val="nil"/>
          <w:between w:val="nil"/>
        </w:pBdr>
        <w:rPr>
          <w:i/>
          <w:sz w:val="24"/>
          <w:szCs w:val="24"/>
          <w:lang w:val="es-ES"/>
        </w:rPr>
      </w:pPr>
      <w:r w:rsidRPr="002B11AA">
        <w:rPr>
          <w:i/>
          <w:sz w:val="24"/>
          <w:szCs w:val="24"/>
          <w:lang w:val="es-ES"/>
        </w:rPr>
        <w:t xml:space="preserve">Rapid </w:t>
      </w:r>
      <w:proofErr w:type="spellStart"/>
      <w:r w:rsidRPr="002B11AA">
        <w:rPr>
          <w:i/>
          <w:sz w:val="24"/>
          <w:szCs w:val="24"/>
          <w:lang w:val="es-ES"/>
        </w:rPr>
        <w:t>Object</w:t>
      </w:r>
      <w:proofErr w:type="spellEnd"/>
      <w:r w:rsidRPr="002B11AA">
        <w:rPr>
          <w:i/>
          <w:sz w:val="24"/>
          <w:szCs w:val="24"/>
          <w:lang w:val="es-ES"/>
        </w:rPr>
        <w:t xml:space="preserve"> </w:t>
      </w:r>
      <w:proofErr w:type="spellStart"/>
      <w:r w:rsidRPr="002B11AA">
        <w:rPr>
          <w:i/>
          <w:sz w:val="24"/>
          <w:szCs w:val="24"/>
          <w:lang w:val="es-ES"/>
        </w:rPr>
        <w:t>Detection</w:t>
      </w:r>
      <w:proofErr w:type="spellEnd"/>
      <w:r w:rsidRPr="002B11AA">
        <w:rPr>
          <w:i/>
          <w:sz w:val="24"/>
          <w:szCs w:val="24"/>
          <w:lang w:val="es-ES"/>
        </w:rPr>
        <w:t xml:space="preserve"> </w:t>
      </w:r>
      <w:proofErr w:type="spellStart"/>
      <w:r w:rsidRPr="002B11AA">
        <w:rPr>
          <w:i/>
          <w:sz w:val="24"/>
          <w:szCs w:val="24"/>
          <w:lang w:val="es-ES"/>
        </w:rPr>
        <w:t>Using</w:t>
      </w:r>
      <w:proofErr w:type="spellEnd"/>
      <w:r w:rsidRPr="002B11AA">
        <w:rPr>
          <w:i/>
          <w:sz w:val="24"/>
          <w:szCs w:val="24"/>
          <w:lang w:val="es-ES"/>
        </w:rPr>
        <w:t xml:space="preserve"> a </w:t>
      </w:r>
      <w:proofErr w:type="spellStart"/>
      <w:r w:rsidRPr="002B11AA">
        <w:rPr>
          <w:i/>
          <w:sz w:val="24"/>
          <w:szCs w:val="24"/>
          <w:lang w:val="es-ES"/>
        </w:rPr>
        <w:t>Boosted</w:t>
      </w:r>
      <w:proofErr w:type="spellEnd"/>
      <w:r w:rsidRPr="002B11AA">
        <w:rPr>
          <w:i/>
          <w:sz w:val="24"/>
          <w:szCs w:val="24"/>
          <w:lang w:val="es-ES"/>
        </w:rPr>
        <w:t xml:space="preserve"> </w:t>
      </w:r>
      <w:proofErr w:type="spellStart"/>
      <w:r w:rsidRPr="002B11AA">
        <w:rPr>
          <w:i/>
          <w:sz w:val="24"/>
          <w:szCs w:val="24"/>
          <w:lang w:val="es-ES"/>
        </w:rPr>
        <w:t>Cascade</w:t>
      </w:r>
      <w:proofErr w:type="spellEnd"/>
      <w:r w:rsidRPr="002B11AA">
        <w:rPr>
          <w:i/>
          <w:sz w:val="24"/>
          <w:szCs w:val="24"/>
          <w:lang w:val="es-ES"/>
        </w:rPr>
        <w:t xml:space="preserve"> of Simple </w:t>
      </w:r>
      <w:proofErr w:type="spellStart"/>
      <w:r w:rsidRPr="002B11AA">
        <w:rPr>
          <w:i/>
          <w:sz w:val="24"/>
          <w:szCs w:val="24"/>
          <w:lang w:val="es-ES"/>
        </w:rPr>
        <w:t>Features</w:t>
      </w:r>
      <w:proofErr w:type="spellEnd"/>
      <w:r w:rsidRPr="002B11AA">
        <w:rPr>
          <w:i/>
          <w:sz w:val="24"/>
          <w:szCs w:val="24"/>
          <w:lang w:val="es-ES"/>
        </w:rPr>
        <w:t xml:space="preserve"> </w:t>
      </w:r>
      <w:hyperlink r:id="rId16">
        <w:r w:rsidRPr="002B11AA">
          <w:rPr>
            <w:i/>
            <w:color w:val="1155CC"/>
            <w:sz w:val="24"/>
            <w:szCs w:val="24"/>
            <w:u w:val="single"/>
            <w:lang w:val="es-ES"/>
          </w:rPr>
          <w:t>http://www.merl.com/publications/docs/TR2004-043.pdf</w:t>
        </w:r>
      </w:hyperlink>
      <w:r w:rsidRPr="002B11AA">
        <w:rPr>
          <w:i/>
          <w:sz w:val="24"/>
          <w:szCs w:val="24"/>
          <w:lang w:val="es-ES"/>
        </w:rPr>
        <w:t xml:space="preserve"> </w:t>
      </w:r>
      <w:proofErr w:type="spellStart"/>
      <w:r w:rsidRPr="002B11AA">
        <w:rPr>
          <w:i/>
          <w:sz w:val="24"/>
          <w:szCs w:val="24"/>
          <w:lang w:val="es-ES"/>
        </w:rPr>
        <w:t>Consultat</w:t>
      </w:r>
      <w:proofErr w:type="spellEnd"/>
      <w:r w:rsidRPr="002B11AA">
        <w:rPr>
          <w:i/>
          <w:sz w:val="24"/>
          <w:szCs w:val="24"/>
          <w:lang w:val="es-ES"/>
        </w:rPr>
        <w:t xml:space="preserve">. 12 </w:t>
      </w:r>
      <w:proofErr w:type="spellStart"/>
      <w:r w:rsidRPr="002B11AA">
        <w:rPr>
          <w:i/>
          <w:sz w:val="24"/>
          <w:szCs w:val="24"/>
          <w:lang w:val="es-ES"/>
        </w:rPr>
        <w:t>Març</w:t>
      </w:r>
      <w:proofErr w:type="spellEnd"/>
      <w:r w:rsidRPr="002B11AA">
        <w:rPr>
          <w:i/>
          <w:sz w:val="24"/>
          <w:szCs w:val="24"/>
          <w:lang w:val="es-ES"/>
        </w:rPr>
        <w:t>, 2019.</w:t>
      </w:r>
    </w:p>
    <w:p w14:paraId="1A6F4CDB" w14:textId="77777777" w:rsidR="00824D36" w:rsidRPr="002B11AA" w:rsidRDefault="002C6168">
      <w:pPr>
        <w:numPr>
          <w:ilvl w:val="0"/>
          <w:numId w:val="11"/>
        </w:numPr>
        <w:pBdr>
          <w:top w:val="nil"/>
          <w:left w:val="nil"/>
          <w:bottom w:val="nil"/>
          <w:right w:val="nil"/>
          <w:between w:val="nil"/>
        </w:pBdr>
        <w:rPr>
          <w:i/>
          <w:sz w:val="24"/>
          <w:szCs w:val="24"/>
          <w:lang w:val="es-ES"/>
        </w:rPr>
      </w:pPr>
      <w:r w:rsidRPr="002B11AA">
        <w:rPr>
          <w:i/>
          <w:sz w:val="24"/>
          <w:szCs w:val="24"/>
          <w:lang w:val="es-ES"/>
        </w:rPr>
        <w:t xml:space="preserve">SSH: Single </w:t>
      </w:r>
      <w:proofErr w:type="spellStart"/>
      <w:r w:rsidRPr="002B11AA">
        <w:rPr>
          <w:i/>
          <w:sz w:val="24"/>
          <w:szCs w:val="24"/>
          <w:lang w:val="es-ES"/>
        </w:rPr>
        <w:t>Stage</w:t>
      </w:r>
      <w:proofErr w:type="spellEnd"/>
      <w:r w:rsidRPr="002B11AA">
        <w:rPr>
          <w:i/>
          <w:sz w:val="24"/>
          <w:szCs w:val="24"/>
          <w:lang w:val="es-ES"/>
        </w:rPr>
        <w:t xml:space="preserve"> </w:t>
      </w:r>
      <w:proofErr w:type="spellStart"/>
      <w:r w:rsidRPr="002B11AA">
        <w:rPr>
          <w:i/>
          <w:sz w:val="24"/>
          <w:szCs w:val="24"/>
          <w:lang w:val="es-ES"/>
        </w:rPr>
        <w:t>Headless</w:t>
      </w:r>
      <w:proofErr w:type="spellEnd"/>
      <w:r w:rsidRPr="002B11AA">
        <w:rPr>
          <w:i/>
          <w:sz w:val="24"/>
          <w:szCs w:val="24"/>
          <w:lang w:val="es-ES"/>
        </w:rPr>
        <w:t xml:space="preserve"> </w:t>
      </w:r>
      <w:proofErr w:type="spellStart"/>
      <w:r w:rsidRPr="002B11AA">
        <w:rPr>
          <w:i/>
          <w:sz w:val="24"/>
          <w:szCs w:val="24"/>
          <w:lang w:val="es-ES"/>
        </w:rPr>
        <w:t>Face</w:t>
      </w:r>
      <w:proofErr w:type="spellEnd"/>
      <w:r w:rsidRPr="002B11AA">
        <w:rPr>
          <w:i/>
          <w:sz w:val="24"/>
          <w:szCs w:val="24"/>
          <w:lang w:val="es-ES"/>
        </w:rPr>
        <w:t xml:space="preserve"> Detector </w:t>
      </w:r>
      <w:hyperlink r:id="rId17">
        <w:r w:rsidRPr="002B11AA">
          <w:rPr>
            <w:i/>
            <w:color w:val="1155CC"/>
            <w:sz w:val="24"/>
            <w:szCs w:val="24"/>
            <w:u w:val="single"/>
            <w:lang w:val="es-ES"/>
          </w:rPr>
          <w:t>http://openaccess.thecvf.com/content_ICCV_2017/papers/Najibi_SSH_Single_Stage_ICCV_2017_paper.pdf</w:t>
        </w:r>
      </w:hyperlink>
      <w:r w:rsidRPr="002B11AA">
        <w:rPr>
          <w:i/>
          <w:sz w:val="24"/>
          <w:szCs w:val="24"/>
          <w:lang w:val="es-ES"/>
        </w:rPr>
        <w:t xml:space="preserve"> </w:t>
      </w:r>
      <w:proofErr w:type="spellStart"/>
      <w:r w:rsidRPr="002B11AA">
        <w:rPr>
          <w:i/>
          <w:sz w:val="24"/>
          <w:szCs w:val="24"/>
          <w:lang w:val="es-ES"/>
        </w:rPr>
        <w:t>Consultat</w:t>
      </w:r>
      <w:proofErr w:type="spellEnd"/>
      <w:r w:rsidRPr="002B11AA">
        <w:rPr>
          <w:i/>
          <w:sz w:val="24"/>
          <w:szCs w:val="24"/>
          <w:lang w:val="es-ES"/>
        </w:rPr>
        <w:t xml:space="preserve">. 12 </w:t>
      </w:r>
      <w:proofErr w:type="spellStart"/>
      <w:r w:rsidRPr="002B11AA">
        <w:rPr>
          <w:i/>
          <w:sz w:val="24"/>
          <w:szCs w:val="24"/>
          <w:lang w:val="es-ES"/>
        </w:rPr>
        <w:t>Març</w:t>
      </w:r>
      <w:proofErr w:type="spellEnd"/>
      <w:r w:rsidRPr="002B11AA">
        <w:rPr>
          <w:i/>
          <w:sz w:val="24"/>
          <w:szCs w:val="24"/>
          <w:lang w:val="es-ES"/>
        </w:rPr>
        <w:t>, 2019.</w:t>
      </w:r>
    </w:p>
    <w:p w14:paraId="3AE425C1" w14:textId="77777777" w:rsidR="00824D36" w:rsidRPr="002B11AA" w:rsidRDefault="002C6168">
      <w:pPr>
        <w:numPr>
          <w:ilvl w:val="0"/>
          <w:numId w:val="11"/>
        </w:numPr>
        <w:pBdr>
          <w:top w:val="nil"/>
          <w:left w:val="nil"/>
          <w:bottom w:val="nil"/>
          <w:right w:val="nil"/>
          <w:between w:val="nil"/>
        </w:pBdr>
        <w:rPr>
          <w:i/>
          <w:sz w:val="24"/>
          <w:szCs w:val="24"/>
          <w:lang w:val="es-ES"/>
        </w:rPr>
      </w:pPr>
      <w:proofErr w:type="spellStart"/>
      <w:r w:rsidRPr="002B11AA">
        <w:rPr>
          <w:i/>
          <w:sz w:val="24"/>
          <w:szCs w:val="24"/>
          <w:lang w:val="es-ES"/>
        </w:rPr>
        <w:t>The</w:t>
      </w:r>
      <w:proofErr w:type="spellEnd"/>
      <w:r w:rsidRPr="002B11AA">
        <w:rPr>
          <w:i/>
          <w:sz w:val="24"/>
          <w:szCs w:val="24"/>
          <w:lang w:val="es-ES"/>
        </w:rPr>
        <w:t xml:space="preserve"> </w:t>
      </w:r>
      <w:proofErr w:type="spellStart"/>
      <w:r w:rsidRPr="002B11AA">
        <w:rPr>
          <w:i/>
          <w:sz w:val="24"/>
          <w:szCs w:val="24"/>
          <w:lang w:val="es-ES"/>
        </w:rPr>
        <w:t>return</w:t>
      </w:r>
      <w:proofErr w:type="spellEnd"/>
      <w:r w:rsidRPr="002B11AA">
        <w:rPr>
          <w:i/>
          <w:sz w:val="24"/>
          <w:szCs w:val="24"/>
          <w:lang w:val="es-ES"/>
        </w:rPr>
        <w:t xml:space="preserve"> of AdaBoost.MH: </w:t>
      </w:r>
      <w:proofErr w:type="spellStart"/>
      <w:r w:rsidRPr="002B11AA">
        <w:rPr>
          <w:i/>
          <w:sz w:val="24"/>
          <w:szCs w:val="24"/>
          <w:lang w:val="es-ES"/>
        </w:rPr>
        <w:t>multi-class</w:t>
      </w:r>
      <w:proofErr w:type="spellEnd"/>
      <w:r w:rsidRPr="002B11AA">
        <w:rPr>
          <w:i/>
          <w:sz w:val="24"/>
          <w:szCs w:val="24"/>
          <w:lang w:val="es-ES"/>
        </w:rPr>
        <w:t xml:space="preserve"> </w:t>
      </w:r>
      <w:proofErr w:type="spellStart"/>
      <w:r w:rsidRPr="002B11AA">
        <w:rPr>
          <w:i/>
          <w:sz w:val="24"/>
          <w:szCs w:val="24"/>
          <w:lang w:val="es-ES"/>
        </w:rPr>
        <w:t>Hamming</w:t>
      </w:r>
      <w:proofErr w:type="spellEnd"/>
      <w:r w:rsidRPr="002B11AA">
        <w:rPr>
          <w:i/>
          <w:sz w:val="24"/>
          <w:szCs w:val="24"/>
          <w:lang w:val="es-ES"/>
        </w:rPr>
        <w:t xml:space="preserve"> </w:t>
      </w:r>
      <w:proofErr w:type="spellStart"/>
      <w:r w:rsidRPr="002B11AA">
        <w:rPr>
          <w:i/>
          <w:sz w:val="24"/>
          <w:szCs w:val="24"/>
          <w:lang w:val="es-ES"/>
        </w:rPr>
        <w:t>trees</w:t>
      </w:r>
      <w:proofErr w:type="spellEnd"/>
      <w:r w:rsidRPr="002B11AA">
        <w:rPr>
          <w:i/>
          <w:sz w:val="24"/>
          <w:szCs w:val="24"/>
          <w:lang w:val="es-ES"/>
        </w:rPr>
        <w:t xml:space="preserve"> </w:t>
      </w:r>
      <w:hyperlink r:id="rId18">
        <w:r w:rsidRPr="002B11AA">
          <w:rPr>
            <w:i/>
            <w:color w:val="1155CC"/>
            <w:sz w:val="24"/>
            <w:szCs w:val="24"/>
            <w:u w:val="single"/>
            <w:lang w:val="es-ES"/>
          </w:rPr>
          <w:t>https://arxiv.org/abs/1312.6086</w:t>
        </w:r>
      </w:hyperlink>
      <w:r w:rsidRPr="002B11AA">
        <w:rPr>
          <w:i/>
          <w:sz w:val="24"/>
          <w:szCs w:val="24"/>
          <w:lang w:val="es-ES"/>
        </w:rPr>
        <w:t xml:space="preserve"> </w:t>
      </w:r>
      <w:proofErr w:type="spellStart"/>
      <w:r w:rsidRPr="002B11AA">
        <w:rPr>
          <w:i/>
          <w:sz w:val="24"/>
          <w:szCs w:val="24"/>
          <w:lang w:val="es-ES"/>
        </w:rPr>
        <w:t>Consultat</w:t>
      </w:r>
      <w:proofErr w:type="spellEnd"/>
      <w:r w:rsidRPr="002B11AA">
        <w:rPr>
          <w:i/>
          <w:sz w:val="24"/>
          <w:szCs w:val="24"/>
          <w:lang w:val="es-ES"/>
        </w:rPr>
        <w:t xml:space="preserve">. 12 </w:t>
      </w:r>
      <w:proofErr w:type="spellStart"/>
      <w:r w:rsidRPr="002B11AA">
        <w:rPr>
          <w:i/>
          <w:sz w:val="24"/>
          <w:szCs w:val="24"/>
          <w:lang w:val="es-ES"/>
        </w:rPr>
        <w:t>Març</w:t>
      </w:r>
      <w:proofErr w:type="spellEnd"/>
      <w:r w:rsidRPr="002B11AA">
        <w:rPr>
          <w:i/>
          <w:sz w:val="24"/>
          <w:szCs w:val="24"/>
          <w:lang w:val="es-ES"/>
        </w:rPr>
        <w:t>, 2019.</w:t>
      </w:r>
    </w:p>
    <w:p w14:paraId="5D893FCB" w14:textId="77777777" w:rsidR="00824D36" w:rsidRPr="002B11AA" w:rsidRDefault="002C6168">
      <w:pPr>
        <w:numPr>
          <w:ilvl w:val="0"/>
          <w:numId w:val="11"/>
        </w:numPr>
        <w:pBdr>
          <w:top w:val="nil"/>
          <w:left w:val="nil"/>
          <w:bottom w:val="nil"/>
          <w:right w:val="nil"/>
          <w:between w:val="nil"/>
        </w:pBdr>
        <w:rPr>
          <w:i/>
          <w:sz w:val="24"/>
          <w:szCs w:val="24"/>
          <w:lang w:val="es-ES"/>
        </w:rPr>
      </w:pPr>
      <w:proofErr w:type="spellStart"/>
      <w:r w:rsidRPr="002B11AA">
        <w:rPr>
          <w:i/>
          <w:sz w:val="24"/>
          <w:szCs w:val="24"/>
          <w:lang w:val="es-ES"/>
        </w:rPr>
        <w:t>Extret</w:t>
      </w:r>
      <w:proofErr w:type="spellEnd"/>
      <w:r w:rsidRPr="002B11AA">
        <w:rPr>
          <w:i/>
          <w:sz w:val="24"/>
          <w:szCs w:val="24"/>
          <w:lang w:val="es-ES"/>
        </w:rPr>
        <w:t xml:space="preserve"> de la </w:t>
      </w:r>
      <w:proofErr w:type="spellStart"/>
      <w:r w:rsidRPr="002B11AA">
        <w:rPr>
          <w:i/>
          <w:sz w:val="24"/>
          <w:szCs w:val="24"/>
          <w:lang w:val="es-ES"/>
        </w:rPr>
        <w:t>pagina</w:t>
      </w:r>
      <w:proofErr w:type="spellEnd"/>
      <w:r w:rsidRPr="002B11AA">
        <w:rPr>
          <w:i/>
          <w:sz w:val="24"/>
          <w:szCs w:val="24"/>
          <w:lang w:val="es-ES"/>
        </w:rPr>
        <w:t xml:space="preserve"> </w:t>
      </w:r>
      <w:hyperlink r:id="rId19">
        <w:r w:rsidRPr="002B11AA">
          <w:rPr>
            <w:i/>
            <w:color w:val="1155CC"/>
            <w:sz w:val="24"/>
            <w:szCs w:val="24"/>
            <w:u w:val="single"/>
            <w:lang w:val="es-ES"/>
          </w:rPr>
          <w:t>https://www.rankred.com/face-recognition-algorithms-techniques/</w:t>
        </w:r>
      </w:hyperlink>
      <w:r w:rsidRPr="002B11AA">
        <w:rPr>
          <w:i/>
          <w:sz w:val="24"/>
          <w:szCs w:val="24"/>
          <w:lang w:val="es-ES"/>
        </w:rPr>
        <w:t xml:space="preserve"> </w:t>
      </w:r>
      <w:proofErr w:type="spellStart"/>
      <w:r w:rsidRPr="002B11AA">
        <w:rPr>
          <w:i/>
          <w:sz w:val="24"/>
          <w:szCs w:val="24"/>
          <w:lang w:val="es-ES"/>
        </w:rPr>
        <w:t>Consultat</w:t>
      </w:r>
      <w:proofErr w:type="spellEnd"/>
      <w:r w:rsidRPr="002B11AA">
        <w:rPr>
          <w:i/>
          <w:sz w:val="24"/>
          <w:szCs w:val="24"/>
          <w:lang w:val="es-ES"/>
        </w:rPr>
        <w:t xml:space="preserve">. 12 </w:t>
      </w:r>
      <w:proofErr w:type="spellStart"/>
      <w:r w:rsidRPr="002B11AA">
        <w:rPr>
          <w:i/>
          <w:sz w:val="24"/>
          <w:szCs w:val="24"/>
          <w:lang w:val="es-ES"/>
        </w:rPr>
        <w:t>Març</w:t>
      </w:r>
      <w:proofErr w:type="spellEnd"/>
      <w:r w:rsidRPr="002B11AA">
        <w:rPr>
          <w:i/>
          <w:sz w:val="24"/>
          <w:szCs w:val="24"/>
          <w:lang w:val="es-ES"/>
        </w:rPr>
        <w:t>, 2019.</w:t>
      </w:r>
    </w:p>
    <w:p w14:paraId="7561310D" w14:textId="77777777" w:rsidR="00824D36" w:rsidRPr="002B11AA" w:rsidRDefault="002C6168">
      <w:pPr>
        <w:numPr>
          <w:ilvl w:val="0"/>
          <w:numId w:val="11"/>
        </w:numPr>
        <w:pBdr>
          <w:top w:val="nil"/>
          <w:left w:val="nil"/>
          <w:bottom w:val="nil"/>
          <w:right w:val="nil"/>
          <w:between w:val="nil"/>
        </w:pBdr>
        <w:rPr>
          <w:i/>
          <w:sz w:val="24"/>
          <w:szCs w:val="24"/>
          <w:lang w:val="es-ES"/>
        </w:rPr>
      </w:pPr>
      <w:proofErr w:type="spellStart"/>
      <w:r w:rsidRPr="002B11AA">
        <w:rPr>
          <w:i/>
          <w:sz w:val="24"/>
          <w:szCs w:val="24"/>
          <w:lang w:val="es-ES"/>
        </w:rPr>
        <w:t>Eigenfaces</w:t>
      </w:r>
      <w:proofErr w:type="spellEnd"/>
      <w:r w:rsidRPr="002B11AA">
        <w:rPr>
          <w:i/>
          <w:sz w:val="24"/>
          <w:szCs w:val="24"/>
          <w:lang w:val="es-ES"/>
        </w:rPr>
        <w:t xml:space="preserve"> </w:t>
      </w:r>
      <w:proofErr w:type="spellStart"/>
      <w:r w:rsidRPr="002B11AA">
        <w:rPr>
          <w:i/>
          <w:sz w:val="24"/>
          <w:szCs w:val="24"/>
          <w:lang w:val="es-ES"/>
        </w:rPr>
        <w:t>for</w:t>
      </w:r>
      <w:proofErr w:type="spellEnd"/>
      <w:r w:rsidRPr="002B11AA">
        <w:rPr>
          <w:i/>
          <w:sz w:val="24"/>
          <w:szCs w:val="24"/>
          <w:lang w:val="es-ES"/>
        </w:rPr>
        <w:t xml:space="preserve"> </w:t>
      </w:r>
      <w:proofErr w:type="spellStart"/>
      <w:r w:rsidRPr="002B11AA">
        <w:rPr>
          <w:i/>
          <w:sz w:val="24"/>
          <w:szCs w:val="24"/>
          <w:lang w:val="es-ES"/>
        </w:rPr>
        <w:t>Recognition</w:t>
      </w:r>
      <w:proofErr w:type="spellEnd"/>
      <w:r w:rsidRPr="002B11AA">
        <w:rPr>
          <w:i/>
          <w:sz w:val="24"/>
          <w:szCs w:val="24"/>
          <w:lang w:val="es-ES"/>
        </w:rPr>
        <w:t xml:space="preserve"> </w:t>
      </w:r>
      <w:hyperlink r:id="rId20">
        <w:r w:rsidRPr="002B11AA">
          <w:rPr>
            <w:i/>
            <w:color w:val="1155CC"/>
            <w:sz w:val="24"/>
            <w:szCs w:val="24"/>
            <w:u w:val="single"/>
            <w:lang w:val="es-ES"/>
          </w:rPr>
          <w:t>http://www.face-rec.org/algorithms/PCA/jcn.pdf</w:t>
        </w:r>
      </w:hyperlink>
      <w:r w:rsidRPr="002B11AA">
        <w:rPr>
          <w:i/>
          <w:sz w:val="24"/>
          <w:szCs w:val="24"/>
          <w:lang w:val="es-ES"/>
        </w:rPr>
        <w:t xml:space="preserve"> </w:t>
      </w:r>
      <w:proofErr w:type="spellStart"/>
      <w:r w:rsidRPr="002B11AA">
        <w:rPr>
          <w:i/>
          <w:sz w:val="24"/>
          <w:szCs w:val="24"/>
          <w:lang w:val="es-ES"/>
        </w:rPr>
        <w:t>Consultat</w:t>
      </w:r>
      <w:proofErr w:type="spellEnd"/>
      <w:r w:rsidRPr="002B11AA">
        <w:rPr>
          <w:i/>
          <w:sz w:val="24"/>
          <w:szCs w:val="24"/>
          <w:lang w:val="es-ES"/>
        </w:rPr>
        <w:t xml:space="preserve">. 13 </w:t>
      </w:r>
      <w:proofErr w:type="spellStart"/>
      <w:r w:rsidRPr="002B11AA">
        <w:rPr>
          <w:i/>
          <w:sz w:val="24"/>
          <w:szCs w:val="24"/>
          <w:lang w:val="es-ES"/>
        </w:rPr>
        <w:t>Març</w:t>
      </w:r>
      <w:proofErr w:type="spellEnd"/>
      <w:r w:rsidRPr="002B11AA">
        <w:rPr>
          <w:i/>
          <w:sz w:val="24"/>
          <w:szCs w:val="24"/>
          <w:lang w:val="es-ES"/>
        </w:rPr>
        <w:t>, 2019</w:t>
      </w:r>
    </w:p>
    <w:p w14:paraId="2CA3A58D" w14:textId="77777777" w:rsidR="00824D36" w:rsidRDefault="002C6168">
      <w:pPr>
        <w:numPr>
          <w:ilvl w:val="0"/>
          <w:numId w:val="11"/>
        </w:numPr>
        <w:pBdr>
          <w:top w:val="nil"/>
          <w:left w:val="nil"/>
          <w:bottom w:val="nil"/>
          <w:right w:val="nil"/>
          <w:between w:val="nil"/>
        </w:pBdr>
        <w:rPr>
          <w:i/>
          <w:sz w:val="24"/>
          <w:szCs w:val="24"/>
          <w:lang w:val="es-ES"/>
        </w:rPr>
      </w:pPr>
      <w:r w:rsidRPr="002B11AA">
        <w:rPr>
          <w:i/>
          <w:sz w:val="24"/>
          <w:szCs w:val="24"/>
          <w:lang w:val="es-ES"/>
        </w:rPr>
        <w:t>X-</w:t>
      </w:r>
      <w:proofErr w:type="spellStart"/>
      <w:r w:rsidRPr="002B11AA">
        <w:rPr>
          <w:i/>
          <w:sz w:val="24"/>
          <w:szCs w:val="24"/>
          <w:lang w:val="es-ES"/>
        </w:rPr>
        <w:t>ray</w:t>
      </w:r>
      <w:proofErr w:type="spellEnd"/>
      <w:r w:rsidRPr="002B11AA">
        <w:rPr>
          <w:i/>
          <w:sz w:val="24"/>
          <w:szCs w:val="24"/>
          <w:lang w:val="es-ES"/>
        </w:rPr>
        <w:t xml:space="preserve"> </w:t>
      </w:r>
      <w:hyperlink r:id="rId21">
        <w:r w:rsidRPr="002B11AA">
          <w:rPr>
            <w:i/>
            <w:color w:val="1155CC"/>
            <w:sz w:val="24"/>
            <w:szCs w:val="24"/>
            <w:u w:val="single"/>
            <w:lang w:val="es-ES"/>
          </w:rPr>
          <w:t>https://www.amazon.com/adlp/xray</w:t>
        </w:r>
      </w:hyperlink>
      <w:r w:rsidRPr="002B11AA">
        <w:rPr>
          <w:i/>
          <w:sz w:val="24"/>
          <w:szCs w:val="24"/>
          <w:lang w:val="es-ES"/>
        </w:rPr>
        <w:t xml:space="preserve"> </w:t>
      </w:r>
      <w:proofErr w:type="spellStart"/>
      <w:r w:rsidRPr="002B11AA">
        <w:rPr>
          <w:i/>
          <w:sz w:val="24"/>
          <w:szCs w:val="24"/>
          <w:lang w:val="es-ES"/>
        </w:rPr>
        <w:t>Consultat</w:t>
      </w:r>
      <w:proofErr w:type="spellEnd"/>
      <w:r w:rsidRPr="002B11AA">
        <w:rPr>
          <w:i/>
          <w:sz w:val="24"/>
          <w:szCs w:val="24"/>
          <w:lang w:val="es-ES"/>
        </w:rPr>
        <w:t xml:space="preserve">. 14 </w:t>
      </w:r>
      <w:proofErr w:type="spellStart"/>
      <w:r w:rsidRPr="002B11AA">
        <w:rPr>
          <w:i/>
          <w:sz w:val="24"/>
          <w:szCs w:val="24"/>
          <w:lang w:val="es-ES"/>
        </w:rPr>
        <w:t>Març</w:t>
      </w:r>
      <w:proofErr w:type="spellEnd"/>
      <w:r w:rsidRPr="002B11AA">
        <w:rPr>
          <w:i/>
          <w:sz w:val="24"/>
          <w:szCs w:val="24"/>
          <w:lang w:val="es-ES"/>
        </w:rPr>
        <w:t>, 2019</w:t>
      </w:r>
    </w:p>
    <w:p w14:paraId="6B98BB6B" w14:textId="04AFE86B" w:rsidR="00FE16D3" w:rsidRPr="00BD65FF" w:rsidRDefault="00FE16D3">
      <w:pPr>
        <w:numPr>
          <w:ilvl w:val="0"/>
          <w:numId w:val="11"/>
        </w:numPr>
        <w:pBdr>
          <w:top w:val="nil"/>
          <w:left w:val="nil"/>
          <w:bottom w:val="nil"/>
          <w:right w:val="nil"/>
          <w:between w:val="nil"/>
        </w:pBdr>
        <w:rPr>
          <w:i/>
          <w:sz w:val="24"/>
          <w:szCs w:val="24"/>
          <w:lang w:val="es-ES"/>
        </w:rPr>
      </w:pPr>
      <w:r>
        <w:rPr>
          <w:i/>
          <w:sz w:val="24"/>
          <w:szCs w:val="24"/>
          <w:lang w:val="es-ES"/>
        </w:rPr>
        <w:t xml:space="preserve">Información de contexto </w:t>
      </w:r>
      <w:proofErr w:type="spellStart"/>
      <w:r>
        <w:rPr>
          <w:i/>
          <w:sz w:val="24"/>
          <w:szCs w:val="24"/>
          <w:lang w:val="es-ES"/>
        </w:rPr>
        <w:t>extraida</w:t>
      </w:r>
      <w:proofErr w:type="spellEnd"/>
      <w:r>
        <w:rPr>
          <w:i/>
          <w:sz w:val="24"/>
          <w:szCs w:val="24"/>
          <w:lang w:val="es-ES"/>
        </w:rPr>
        <w:t xml:space="preserve"> de </w:t>
      </w:r>
      <w:hyperlink r:id="rId22" w:anchor="683d7b7760ba" w:history="1">
        <w:r>
          <w:rPr>
            <w:rStyle w:val="Hipervnculo"/>
          </w:rPr>
          <w:t>https://www.forbes.com/sites/bernardmarr/2018/05/21/how-much-data-do-we-create-every-day-the-mind-blowing-stats-everyone-should-read/#683d7b7760ba</w:t>
        </w:r>
      </w:hyperlink>
      <w:r>
        <w:t xml:space="preserve"> </w:t>
      </w:r>
      <w:proofErr w:type="spellStart"/>
      <w:r>
        <w:t>Consultado</w:t>
      </w:r>
      <w:proofErr w:type="spellEnd"/>
      <w:r>
        <w:t>. 20 Abril, 2019</w:t>
      </w:r>
    </w:p>
    <w:p w14:paraId="2A98DD24" w14:textId="612B6F2B" w:rsidR="00BD65FF" w:rsidRPr="00BD65FF" w:rsidRDefault="00BD65FF">
      <w:pPr>
        <w:numPr>
          <w:ilvl w:val="0"/>
          <w:numId w:val="11"/>
        </w:numPr>
        <w:pBdr>
          <w:top w:val="nil"/>
          <w:left w:val="nil"/>
          <w:bottom w:val="nil"/>
          <w:right w:val="nil"/>
          <w:between w:val="nil"/>
        </w:pBdr>
        <w:rPr>
          <w:i/>
          <w:sz w:val="24"/>
          <w:szCs w:val="24"/>
          <w:lang w:val="es-ES"/>
        </w:rPr>
      </w:pPr>
      <w:r>
        <w:rPr>
          <w:i/>
          <w:sz w:val="24"/>
          <w:szCs w:val="24"/>
          <w:lang w:val="es-ES"/>
        </w:rPr>
        <w:t xml:space="preserve">Aprendizaje supervisado </w:t>
      </w:r>
      <w:hyperlink r:id="rId23" w:history="1">
        <w:r>
          <w:rPr>
            <w:rStyle w:val="Hipervnculo"/>
          </w:rPr>
          <w:t>https://es.wikipedia.org/wiki/Aprendizaje_supervisado</w:t>
        </w:r>
      </w:hyperlink>
      <w:r>
        <w:t xml:space="preserve"> </w:t>
      </w:r>
      <w:proofErr w:type="spellStart"/>
      <w:r>
        <w:t>Consultado</w:t>
      </w:r>
      <w:proofErr w:type="spellEnd"/>
      <w:r>
        <w:t>, 20 Abril, 2019</w:t>
      </w:r>
    </w:p>
    <w:p w14:paraId="5C19B46C" w14:textId="06D2C31E" w:rsidR="00BD65FF" w:rsidRPr="00BF2198" w:rsidRDefault="00BD65FF">
      <w:pPr>
        <w:numPr>
          <w:ilvl w:val="0"/>
          <w:numId w:val="11"/>
        </w:numPr>
        <w:pBdr>
          <w:top w:val="nil"/>
          <w:left w:val="nil"/>
          <w:bottom w:val="nil"/>
          <w:right w:val="nil"/>
          <w:between w:val="nil"/>
        </w:pBdr>
        <w:rPr>
          <w:i/>
          <w:sz w:val="24"/>
          <w:szCs w:val="24"/>
          <w:lang w:val="es-ES"/>
        </w:rPr>
      </w:pPr>
      <w:r>
        <w:rPr>
          <w:i/>
          <w:sz w:val="24"/>
          <w:szCs w:val="24"/>
          <w:lang w:val="es-ES"/>
        </w:rPr>
        <w:t xml:space="preserve">Aprendizaje </w:t>
      </w:r>
      <w:proofErr w:type="spellStart"/>
      <w:r>
        <w:rPr>
          <w:i/>
          <w:sz w:val="24"/>
          <w:szCs w:val="24"/>
          <w:lang w:val="es-ES"/>
        </w:rPr>
        <w:t>semi</w:t>
      </w:r>
      <w:proofErr w:type="spellEnd"/>
      <w:r>
        <w:rPr>
          <w:i/>
          <w:sz w:val="24"/>
          <w:szCs w:val="24"/>
          <w:lang w:val="es-ES"/>
        </w:rPr>
        <w:t xml:space="preserve">-supervisado </w:t>
      </w:r>
      <w:hyperlink r:id="rId24" w:history="1">
        <w:r>
          <w:rPr>
            <w:rStyle w:val="Hipervnculo"/>
          </w:rPr>
          <w:t>https://es.wikipedia.org/wiki/Aprendizaje_semisupervisado</w:t>
        </w:r>
      </w:hyperlink>
      <w:r>
        <w:t xml:space="preserve"> </w:t>
      </w:r>
      <w:proofErr w:type="spellStart"/>
      <w:r>
        <w:t>Consultado</w:t>
      </w:r>
      <w:proofErr w:type="spellEnd"/>
      <w:r>
        <w:t>, 20 Abril, 2019</w:t>
      </w:r>
    </w:p>
    <w:p w14:paraId="5F59EFDE" w14:textId="2F186521" w:rsidR="00BF2198" w:rsidRPr="00FE16D3" w:rsidRDefault="00BF2198">
      <w:pPr>
        <w:numPr>
          <w:ilvl w:val="0"/>
          <w:numId w:val="11"/>
        </w:numPr>
        <w:pBdr>
          <w:top w:val="nil"/>
          <w:left w:val="nil"/>
          <w:bottom w:val="nil"/>
          <w:right w:val="nil"/>
          <w:between w:val="nil"/>
        </w:pBdr>
        <w:rPr>
          <w:i/>
          <w:sz w:val="24"/>
          <w:szCs w:val="24"/>
          <w:lang w:val="es-ES"/>
        </w:rPr>
      </w:pPr>
      <w:proofErr w:type="spellStart"/>
      <w:r>
        <w:rPr>
          <w:i/>
          <w:sz w:val="24"/>
          <w:szCs w:val="24"/>
          <w:lang w:val="es-ES"/>
        </w:rPr>
        <w:t>Dive</w:t>
      </w:r>
      <w:proofErr w:type="spellEnd"/>
      <w:r>
        <w:rPr>
          <w:i/>
          <w:sz w:val="24"/>
          <w:szCs w:val="24"/>
          <w:lang w:val="es-ES"/>
        </w:rPr>
        <w:t xml:space="preserve"> </w:t>
      </w:r>
      <w:hyperlink r:id="rId25" w:history="1">
        <w:r>
          <w:rPr>
            <w:rStyle w:val="Hipervnculo"/>
          </w:rPr>
          <w:t>https://dive.tv/</w:t>
        </w:r>
      </w:hyperlink>
      <w:r>
        <w:t xml:space="preserve"> </w:t>
      </w:r>
      <w:proofErr w:type="spellStart"/>
      <w:r>
        <w:t>Consultado</w:t>
      </w:r>
      <w:proofErr w:type="spellEnd"/>
      <w:r>
        <w:t>, 1 Mayo, 2019</w:t>
      </w:r>
    </w:p>
    <w:p w14:paraId="51D8C950" w14:textId="77777777" w:rsidR="00FE16D3" w:rsidRPr="002B11AA" w:rsidRDefault="00FE16D3" w:rsidP="00FE16D3">
      <w:pPr>
        <w:pBdr>
          <w:top w:val="nil"/>
          <w:left w:val="nil"/>
          <w:bottom w:val="nil"/>
          <w:right w:val="nil"/>
          <w:between w:val="nil"/>
        </w:pBdr>
        <w:ind w:left="720"/>
        <w:rPr>
          <w:i/>
          <w:sz w:val="24"/>
          <w:szCs w:val="24"/>
          <w:lang w:val="es-ES"/>
        </w:rPr>
      </w:pPr>
    </w:p>
    <w:p w14:paraId="1D12E65F" w14:textId="77777777" w:rsidR="00824D36" w:rsidRPr="002B11AA" w:rsidRDefault="00824D36">
      <w:pPr>
        <w:pBdr>
          <w:top w:val="nil"/>
          <w:left w:val="nil"/>
          <w:bottom w:val="nil"/>
          <w:right w:val="nil"/>
          <w:between w:val="nil"/>
        </w:pBdr>
        <w:rPr>
          <w:i/>
          <w:sz w:val="24"/>
          <w:szCs w:val="24"/>
          <w:lang w:val="es-ES"/>
        </w:rPr>
      </w:pPr>
    </w:p>
    <w:p w14:paraId="791C7D4F" w14:textId="77777777" w:rsidR="00824D36" w:rsidRPr="002B11AA" w:rsidRDefault="002C6168">
      <w:pPr>
        <w:rPr>
          <w:sz w:val="48"/>
          <w:szCs w:val="48"/>
          <w:lang w:val="es-ES"/>
        </w:rPr>
      </w:pPr>
      <w:r w:rsidRPr="002B11AA">
        <w:rPr>
          <w:lang w:val="es-ES"/>
        </w:rPr>
        <w:lastRenderedPageBreak/>
        <w:br w:type="page"/>
      </w:r>
    </w:p>
    <w:p w14:paraId="550045BF" w14:textId="77777777" w:rsidR="00824D36" w:rsidRPr="002B11AA" w:rsidRDefault="002C6168">
      <w:pPr>
        <w:pStyle w:val="Ttulo1"/>
        <w:rPr>
          <w:lang w:val="es-ES"/>
        </w:rPr>
      </w:pPr>
      <w:bookmarkStart w:id="65" w:name="_Toc7627784"/>
      <w:r w:rsidRPr="002B11AA">
        <w:rPr>
          <w:lang w:val="es-ES"/>
        </w:rPr>
        <w:lastRenderedPageBreak/>
        <w:t xml:space="preserve">8. </w:t>
      </w:r>
      <w:proofErr w:type="spellStart"/>
      <w:r w:rsidRPr="002B11AA">
        <w:rPr>
          <w:lang w:val="es-ES"/>
        </w:rPr>
        <w:t>Annexos</w:t>
      </w:r>
      <w:bookmarkEnd w:id="65"/>
      <w:proofErr w:type="spellEnd"/>
    </w:p>
    <w:p w14:paraId="06808895" w14:textId="77777777" w:rsidR="00824D36" w:rsidRPr="002B11AA" w:rsidRDefault="002C6168">
      <w:pPr>
        <w:rPr>
          <w:b/>
          <w:color w:val="FF0000"/>
          <w:sz w:val="24"/>
          <w:szCs w:val="24"/>
          <w:lang w:val="es-ES"/>
        </w:rPr>
      </w:pPr>
      <w:proofErr w:type="spellStart"/>
      <w:r w:rsidRPr="002B11AA">
        <w:rPr>
          <w:b/>
          <w:color w:val="FF0000"/>
          <w:sz w:val="24"/>
          <w:szCs w:val="24"/>
          <w:lang w:val="es-ES"/>
        </w:rPr>
        <w:t>Exemples</w:t>
      </w:r>
      <w:proofErr w:type="spellEnd"/>
    </w:p>
    <w:p w14:paraId="0C046797" w14:textId="77777777" w:rsidR="00824D36" w:rsidRPr="002B11AA" w:rsidRDefault="002C6168">
      <w:pPr>
        <w:rPr>
          <w:sz w:val="24"/>
          <w:szCs w:val="24"/>
          <w:lang w:val="es-ES"/>
        </w:rPr>
      </w:pPr>
      <w:r w:rsidRPr="002B11AA">
        <w:rPr>
          <w:sz w:val="24"/>
          <w:szCs w:val="24"/>
          <w:lang w:val="es-ES"/>
        </w:rPr>
        <w:t xml:space="preserve">Guió </w:t>
      </w:r>
      <w:proofErr w:type="spellStart"/>
      <w:r w:rsidRPr="002B11AA">
        <w:rPr>
          <w:sz w:val="24"/>
          <w:szCs w:val="24"/>
          <w:lang w:val="es-ES"/>
        </w:rPr>
        <w:t>Literari</w:t>
      </w:r>
      <w:proofErr w:type="spellEnd"/>
    </w:p>
    <w:p w14:paraId="2006CCD2" w14:textId="77777777" w:rsidR="00824D36" w:rsidRPr="002B11AA" w:rsidRDefault="002C6168">
      <w:pPr>
        <w:rPr>
          <w:sz w:val="24"/>
          <w:szCs w:val="24"/>
          <w:lang w:val="es-ES"/>
        </w:rPr>
      </w:pPr>
      <w:r w:rsidRPr="002B11AA">
        <w:rPr>
          <w:sz w:val="24"/>
          <w:szCs w:val="24"/>
          <w:lang w:val="es-ES"/>
        </w:rPr>
        <w:t xml:space="preserve">Guió </w:t>
      </w:r>
      <w:proofErr w:type="spellStart"/>
      <w:r w:rsidRPr="002B11AA">
        <w:rPr>
          <w:sz w:val="24"/>
          <w:szCs w:val="24"/>
          <w:lang w:val="es-ES"/>
        </w:rPr>
        <w:t>Tècnic</w:t>
      </w:r>
      <w:proofErr w:type="spellEnd"/>
    </w:p>
    <w:p w14:paraId="3FEC5A46" w14:textId="77777777" w:rsidR="00824D36" w:rsidRPr="002B11AA" w:rsidRDefault="002C6168">
      <w:pPr>
        <w:rPr>
          <w:sz w:val="24"/>
          <w:szCs w:val="24"/>
          <w:lang w:val="es-ES"/>
        </w:rPr>
      </w:pPr>
      <w:proofErr w:type="spellStart"/>
      <w:proofErr w:type="gramStart"/>
      <w:r w:rsidRPr="002B11AA">
        <w:rPr>
          <w:sz w:val="24"/>
          <w:szCs w:val="24"/>
          <w:lang w:val="es-ES"/>
        </w:rPr>
        <w:t>gantt</w:t>
      </w:r>
      <w:proofErr w:type="spellEnd"/>
      <w:proofErr w:type="gramEnd"/>
      <w:r w:rsidRPr="002B11AA">
        <w:rPr>
          <w:sz w:val="24"/>
          <w:szCs w:val="24"/>
          <w:lang w:val="es-ES"/>
        </w:rPr>
        <w:t xml:space="preserve"> </w:t>
      </w:r>
      <w:proofErr w:type="spellStart"/>
      <w:r w:rsidRPr="002B11AA">
        <w:rPr>
          <w:sz w:val="24"/>
          <w:szCs w:val="24"/>
          <w:lang w:val="es-ES"/>
        </w:rPr>
        <w:t>anex</w:t>
      </w:r>
      <w:proofErr w:type="spellEnd"/>
      <w:r w:rsidRPr="002B11AA">
        <w:rPr>
          <w:sz w:val="24"/>
          <w:szCs w:val="24"/>
          <w:lang w:val="es-ES"/>
        </w:rPr>
        <w:t xml:space="preserve"> </w:t>
      </w:r>
      <w:hyperlink r:id="rId26">
        <w:r w:rsidRPr="002B11AA">
          <w:rPr>
            <w:color w:val="1155CC"/>
            <w:sz w:val="24"/>
            <w:szCs w:val="24"/>
            <w:u w:val="single"/>
            <w:lang w:val="es-ES"/>
          </w:rPr>
          <w:t>https://app.trellogantt.com/gantt</w:t>
        </w:r>
      </w:hyperlink>
    </w:p>
    <w:p w14:paraId="694FFBEE" w14:textId="77777777" w:rsidR="00824D36" w:rsidRPr="002B11AA" w:rsidRDefault="00824D36">
      <w:pPr>
        <w:rPr>
          <w:sz w:val="24"/>
          <w:szCs w:val="24"/>
          <w:lang w:val="es-ES"/>
        </w:rPr>
      </w:pPr>
    </w:p>
    <w:p w14:paraId="3C80C4C2" w14:textId="77777777" w:rsidR="00824D36" w:rsidRPr="002B11AA" w:rsidRDefault="00824D36">
      <w:pPr>
        <w:rPr>
          <w:sz w:val="24"/>
          <w:szCs w:val="24"/>
          <w:lang w:val="es-ES"/>
        </w:rPr>
      </w:pPr>
    </w:p>
    <w:sectPr w:rsidR="00824D36" w:rsidRPr="002B11AA">
      <w:headerReference w:type="default" r:id="rId27"/>
      <w:footerReference w:type="default" r:id="rId28"/>
      <w:pgSz w:w="11906" w:h="16838"/>
      <w:pgMar w:top="1417" w:right="1701" w:bottom="1417" w:left="1701" w:header="708" w:footer="708" w:gutter="0"/>
      <w:pgNumType w:start="1"/>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2" w:author="Microsoft Office User" w:date="2019-03-26T13:56:00Z" w:initials="Office">
    <w:p w14:paraId="5892A470" w14:textId="700D1758" w:rsidR="001E18F8" w:rsidRDefault="001E18F8">
      <w:pPr>
        <w:pStyle w:val="Textocomentario"/>
      </w:pPr>
      <w:r>
        <w:rPr>
          <w:rStyle w:val="Refdecomentario"/>
        </w:rPr>
        <w:annotationRef/>
      </w:r>
      <w:r>
        <w:t xml:space="preserve">Busca l’article Single </w:t>
      </w:r>
      <w:proofErr w:type="spellStart"/>
      <w:r>
        <w:t>Shot</w:t>
      </w:r>
      <w:proofErr w:type="spellEnd"/>
      <w:r>
        <w:t xml:space="preserve"> </w:t>
      </w:r>
      <w:proofErr w:type="spellStart"/>
      <w:r>
        <w:t>Detection</w:t>
      </w:r>
      <w:proofErr w:type="spellEnd"/>
      <w:r>
        <w:t xml:space="preserve"> i cita’l.</w:t>
      </w:r>
    </w:p>
  </w:comment>
  <w:comment w:id="37" w:author="Microsoft Office User" w:date="2019-03-28T14:20:00Z" w:initials="Office">
    <w:p w14:paraId="5E79338C" w14:textId="416CF4F4" w:rsidR="001E18F8" w:rsidRDefault="001E18F8">
      <w:pPr>
        <w:pStyle w:val="Textocomentario"/>
      </w:pPr>
      <w:r>
        <w:rPr>
          <w:rStyle w:val="Refdecomentario"/>
        </w:rPr>
        <w:annotationRef/>
      </w:r>
      <w:r>
        <w:rPr>
          <w:rStyle w:val="Refdecomentario"/>
        </w:rPr>
        <w:t xml:space="preserve">Investiga més aquests dos articles. Busca </w:t>
      </w:r>
      <w:proofErr w:type="spellStart"/>
      <w:r>
        <w:rPr>
          <w:rStyle w:val="Refdecomentario"/>
        </w:rPr>
        <w:t>blogs</w:t>
      </w:r>
      <w:proofErr w:type="spellEnd"/>
      <w:r>
        <w:rPr>
          <w:rStyle w:val="Refdecomentario"/>
        </w:rPr>
        <w:t xml:space="preserve"> o mèdiums on resumeixin la idea principal, del primer trobaràs segur.</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5BBA0D8" w15:done="0"/>
  <w15:commentEx w15:paraId="0571BCE4" w15:done="0"/>
  <w15:commentEx w15:paraId="637EE5F8" w15:done="0"/>
  <w15:commentEx w15:paraId="164942DF" w15:done="0"/>
  <w15:commentEx w15:paraId="1DE517F4" w15:done="0"/>
  <w15:commentEx w15:paraId="05B89B18" w15:done="0"/>
  <w15:commentEx w15:paraId="4D3EC4D4" w15:done="0"/>
  <w15:commentEx w15:paraId="2342DBCB" w15:done="0"/>
  <w15:commentEx w15:paraId="26FAEF34" w15:done="0"/>
  <w15:commentEx w15:paraId="301DA5D2" w15:done="0"/>
  <w15:commentEx w15:paraId="087B83DE" w15:done="0"/>
  <w15:commentEx w15:paraId="3873177A" w15:done="0"/>
  <w15:commentEx w15:paraId="538CCA27" w15:done="0"/>
  <w15:commentEx w15:paraId="38CF61CA" w15:done="0"/>
  <w15:commentEx w15:paraId="04FDE862" w15:done="0"/>
  <w15:commentEx w15:paraId="79B46016" w15:done="0"/>
  <w15:commentEx w15:paraId="0282E435" w15:done="0"/>
  <w15:commentEx w15:paraId="0813B179" w15:done="0"/>
  <w15:commentEx w15:paraId="28888938" w15:done="0"/>
  <w15:commentEx w15:paraId="32F85569" w15:done="0"/>
  <w15:commentEx w15:paraId="786968E0" w15:done="0"/>
  <w15:commentEx w15:paraId="7E2FAF71" w15:done="0"/>
  <w15:commentEx w15:paraId="5892A470" w15:done="0"/>
  <w15:commentEx w15:paraId="5E79338C" w15:done="0"/>
  <w15:commentEx w15:paraId="0BFE0365" w15:done="0"/>
  <w15:commentEx w15:paraId="56D66332" w15:done="0"/>
  <w15:commentEx w15:paraId="453D26A3" w15:done="0"/>
  <w15:commentEx w15:paraId="18CC592D" w15:done="0"/>
  <w15:commentEx w15:paraId="2FB56969" w15:done="0"/>
  <w15:commentEx w15:paraId="66280702" w15:done="0"/>
  <w15:commentEx w15:paraId="469A2E67" w15:done="0"/>
  <w15:commentEx w15:paraId="7FC1688D" w15:done="0"/>
  <w15:commentEx w15:paraId="0C52BD89" w15:done="0"/>
  <w15:commentEx w15:paraId="2A98169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DCFCB7" w14:textId="77777777" w:rsidR="00F04D0D" w:rsidRDefault="00F04D0D">
      <w:pPr>
        <w:spacing w:after="0" w:line="240" w:lineRule="auto"/>
      </w:pPr>
      <w:r>
        <w:separator/>
      </w:r>
    </w:p>
  </w:endnote>
  <w:endnote w:type="continuationSeparator" w:id="0">
    <w:p w14:paraId="62CC0409" w14:textId="77777777" w:rsidR="00F04D0D" w:rsidRDefault="00F04D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Noto Sans Symbols">
    <w:charset w:val="00"/>
    <w:family w:val="auto"/>
    <w:pitch w:val="default"/>
  </w:font>
  <w:font w:name="Georgia">
    <w:panose1 w:val="02040502050405020303"/>
    <w:charset w:val="00"/>
    <w:family w:val="roman"/>
    <w:pitch w:val="variable"/>
    <w:sig w:usb0="00000287" w:usb1="00000000" w:usb2="00000000" w:usb3="00000000" w:csb0="0000009F" w:csb1="00000000"/>
  </w:font>
  <w:font w:name="Quattrocento Sans">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F91B93" w14:textId="77777777" w:rsidR="001E18F8" w:rsidRDefault="001E18F8">
    <w:pPr>
      <w:pBdr>
        <w:top w:val="nil"/>
        <w:left w:val="nil"/>
        <w:bottom w:val="nil"/>
        <w:right w:val="nil"/>
        <w:between w:val="nil"/>
      </w:pBdr>
      <w:tabs>
        <w:tab w:val="center" w:pos="4252"/>
        <w:tab w:val="right" w:pos="8504"/>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042305">
      <w:rPr>
        <w:noProof/>
        <w:color w:val="000000"/>
      </w:rPr>
      <w:t>22</w:t>
    </w:r>
    <w:r>
      <w:rPr>
        <w:color w:val="000000"/>
      </w:rPr>
      <w:fldChar w:fldCharType="end"/>
    </w:r>
  </w:p>
  <w:p w14:paraId="31A3A30E" w14:textId="77777777" w:rsidR="001E18F8" w:rsidRDefault="001E18F8"/>
  <w:p w14:paraId="6DB322F4" w14:textId="77777777" w:rsidR="001E18F8" w:rsidRDefault="001E18F8">
    <w:pPr>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A7D7D9" w14:textId="77777777" w:rsidR="00F04D0D" w:rsidRDefault="00F04D0D">
      <w:pPr>
        <w:spacing w:after="0" w:line="240" w:lineRule="auto"/>
      </w:pPr>
      <w:r>
        <w:separator/>
      </w:r>
    </w:p>
  </w:footnote>
  <w:footnote w:type="continuationSeparator" w:id="0">
    <w:p w14:paraId="037ACB4B" w14:textId="77777777" w:rsidR="00F04D0D" w:rsidRDefault="00F04D0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1F8902" w14:textId="77777777" w:rsidR="001E18F8" w:rsidRDefault="001E18F8">
    <w:pPr>
      <w:pBdr>
        <w:top w:val="nil"/>
        <w:left w:val="nil"/>
        <w:bottom w:val="nil"/>
        <w:right w:val="nil"/>
        <w:between w:val="nil"/>
      </w:pBdr>
      <w:tabs>
        <w:tab w:val="center" w:pos="4252"/>
        <w:tab w:val="right" w:pos="8504"/>
      </w:tabs>
      <w:spacing w:after="0" w:line="240" w:lineRule="auto"/>
      <w:rPr>
        <w:color w:val="BFBFBF"/>
        <w:sz w:val="20"/>
        <w:szCs w:val="20"/>
      </w:rPr>
    </w:pPr>
    <w:r>
      <w:rPr>
        <w:color w:val="BFBFBF"/>
        <w:sz w:val="20"/>
        <w:szCs w:val="20"/>
      </w:rPr>
      <w:t>Roger Ordóñez Brumós</w:t>
    </w:r>
    <w:r>
      <w:rPr>
        <w:noProof/>
        <w:lang w:val="es-ES" w:eastAsia="es-ES"/>
      </w:rPr>
      <w:drawing>
        <wp:anchor distT="0" distB="0" distL="114300" distR="114300" simplePos="0" relativeHeight="251658240" behindDoc="0" locked="0" layoutInCell="1" hidden="0" allowOverlap="1" wp14:anchorId="6B0EF23D" wp14:editId="377010C3">
          <wp:simplePos x="0" y="0"/>
          <wp:positionH relativeFrom="column">
            <wp:posOffset>3686809</wp:posOffset>
          </wp:positionH>
          <wp:positionV relativeFrom="paragraph">
            <wp:posOffset>-73541</wp:posOffset>
          </wp:positionV>
          <wp:extent cx="1713230" cy="384810"/>
          <wp:effectExtent l="0" t="0" r="0" b="0"/>
          <wp:wrapSquare wrapText="bothSides" distT="0" distB="0" distL="114300" distR="114300"/>
          <wp:docPr id="1" name="image1.png" descr="logoCITM"/>
          <wp:cNvGraphicFramePr/>
          <a:graphic xmlns:a="http://schemas.openxmlformats.org/drawingml/2006/main">
            <a:graphicData uri="http://schemas.openxmlformats.org/drawingml/2006/picture">
              <pic:pic xmlns:pic="http://schemas.openxmlformats.org/drawingml/2006/picture">
                <pic:nvPicPr>
                  <pic:cNvPr id="0" name="image1.png" descr="logoCITM"/>
                  <pic:cNvPicPr preferRelativeResize="0"/>
                </pic:nvPicPr>
                <pic:blipFill>
                  <a:blip r:embed="rId1"/>
                  <a:srcRect/>
                  <a:stretch>
                    <a:fillRect/>
                  </a:stretch>
                </pic:blipFill>
                <pic:spPr>
                  <a:xfrm>
                    <a:off x="0" y="0"/>
                    <a:ext cx="1713230" cy="384810"/>
                  </a:xfrm>
                  <a:prstGeom prst="rect">
                    <a:avLst/>
                  </a:prstGeom>
                  <a:ln/>
                </pic:spPr>
              </pic:pic>
            </a:graphicData>
          </a:graphic>
        </wp:anchor>
      </w:drawing>
    </w:r>
  </w:p>
  <w:p w14:paraId="14D7DBE9" w14:textId="77777777" w:rsidR="001E18F8" w:rsidRDefault="001E18F8">
    <w:pPr>
      <w:pBdr>
        <w:top w:val="nil"/>
        <w:left w:val="nil"/>
        <w:bottom w:val="nil"/>
        <w:right w:val="nil"/>
        <w:between w:val="nil"/>
      </w:pBdr>
      <w:tabs>
        <w:tab w:val="center" w:pos="4252"/>
        <w:tab w:val="right" w:pos="8504"/>
      </w:tabs>
      <w:spacing w:after="0" w:line="240" w:lineRule="auto"/>
      <w:rPr>
        <w:color w:val="000000"/>
        <w:sz w:val="20"/>
        <w:szCs w:val="20"/>
      </w:rPr>
    </w:pPr>
    <w:r>
      <w:rPr>
        <w:color w:val="2E75B5"/>
        <w:sz w:val="20"/>
        <w:szCs w:val="20"/>
      </w:rPr>
      <w:t>Títol del treball final de Grau</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25474"/>
    <w:multiLevelType w:val="multilevel"/>
    <w:tmpl w:val="47BECD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03BD2493"/>
    <w:multiLevelType w:val="hybridMultilevel"/>
    <w:tmpl w:val="A20064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5042D1B"/>
    <w:multiLevelType w:val="multilevel"/>
    <w:tmpl w:val="3E8865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07AB5D7E"/>
    <w:multiLevelType w:val="multilevel"/>
    <w:tmpl w:val="FFB093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0C327E31"/>
    <w:multiLevelType w:val="multilevel"/>
    <w:tmpl w:val="F82A16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177E65EE"/>
    <w:multiLevelType w:val="multilevel"/>
    <w:tmpl w:val="60425F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2AE66E58"/>
    <w:multiLevelType w:val="multilevel"/>
    <w:tmpl w:val="C430F5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2B4D5A20"/>
    <w:multiLevelType w:val="multilevel"/>
    <w:tmpl w:val="74266F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47CB6E8A"/>
    <w:multiLevelType w:val="multilevel"/>
    <w:tmpl w:val="D8306C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nsid w:val="5C056EDC"/>
    <w:multiLevelType w:val="hybridMultilevel"/>
    <w:tmpl w:val="686EA46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5D1958BC"/>
    <w:multiLevelType w:val="hybridMultilevel"/>
    <w:tmpl w:val="DF28814A"/>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68B119B8"/>
    <w:multiLevelType w:val="multilevel"/>
    <w:tmpl w:val="CE0675C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71A16CFA"/>
    <w:multiLevelType w:val="multilevel"/>
    <w:tmpl w:val="1214E5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nsid w:val="765433B7"/>
    <w:multiLevelType w:val="multilevel"/>
    <w:tmpl w:val="4B9065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775D0D7F"/>
    <w:multiLevelType w:val="multilevel"/>
    <w:tmpl w:val="FC26C6B0"/>
    <w:lvl w:ilvl="0">
      <w:start w:val="1"/>
      <w:numFmt w:val="decimal"/>
      <w:lvlText w:val="%1."/>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3"/>
  </w:num>
  <w:num w:numId="2">
    <w:abstractNumId w:val="2"/>
  </w:num>
  <w:num w:numId="3">
    <w:abstractNumId w:val="4"/>
  </w:num>
  <w:num w:numId="4">
    <w:abstractNumId w:val="8"/>
  </w:num>
  <w:num w:numId="5">
    <w:abstractNumId w:val="5"/>
  </w:num>
  <w:num w:numId="6">
    <w:abstractNumId w:val="3"/>
  </w:num>
  <w:num w:numId="7">
    <w:abstractNumId w:val="6"/>
  </w:num>
  <w:num w:numId="8">
    <w:abstractNumId w:val="11"/>
  </w:num>
  <w:num w:numId="9">
    <w:abstractNumId w:val="0"/>
  </w:num>
  <w:num w:numId="10">
    <w:abstractNumId w:val="7"/>
  </w:num>
  <w:num w:numId="11">
    <w:abstractNumId w:val="14"/>
  </w:num>
  <w:num w:numId="12">
    <w:abstractNumId w:val="12"/>
  </w:num>
  <w:num w:numId="13">
    <w:abstractNumId w:val="10"/>
  </w:num>
  <w:num w:numId="14">
    <w:abstractNumId w:val="9"/>
  </w:num>
  <w:num w:numId="15">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824D36"/>
    <w:rsid w:val="00042305"/>
    <w:rsid w:val="000A7496"/>
    <w:rsid w:val="000B6F75"/>
    <w:rsid w:val="000F2490"/>
    <w:rsid w:val="00125AE5"/>
    <w:rsid w:val="00185CB7"/>
    <w:rsid w:val="00195E9E"/>
    <w:rsid w:val="001C15FE"/>
    <w:rsid w:val="001E18F8"/>
    <w:rsid w:val="001F3F2D"/>
    <w:rsid w:val="001F71CC"/>
    <w:rsid w:val="002B11AA"/>
    <w:rsid w:val="002B5D1E"/>
    <w:rsid w:val="002C6168"/>
    <w:rsid w:val="002D3AE8"/>
    <w:rsid w:val="00340AFD"/>
    <w:rsid w:val="00363F9E"/>
    <w:rsid w:val="003802E2"/>
    <w:rsid w:val="003E368D"/>
    <w:rsid w:val="003E392F"/>
    <w:rsid w:val="00424F48"/>
    <w:rsid w:val="00441FF6"/>
    <w:rsid w:val="00457DFC"/>
    <w:rsid w:val="004E24E1"/>
    <w:rsid w:val="004E2703"/>
    <w:rsid w:val="005023EA"/>
    <w:rsid w:val="0058485C"/>
    <w:rsid w:val="005E5457"/>
    <w:rsid w:val="0072132E"/>
    <w:rsid w:val="00726B6D"/>
    <w:rsid w:val="0073380C"/>
    <w:rsid w:val="007748D7"/>
    <w:rsid w:val="00824D36"/>
    <w:rsid w:val="008E1418"/>
    <w:rsid w:val="00914381"/>
    <w:rsid w:val="00925D57"/>
    <w:rsid w:val="00942F52"/>
    <w:rsid w:val="009C4392"/>
    <w:rsid w:val="009C6ED6"/>
    <w:rsid w:val="009E2818"/>
    <w:rsid w:val="009F316A"/>
    <w:rsid w:val="00B23D53"/>
    <w:rsid w:val="00B71D10"/>
    <w:rsid w:val="00B953BE"/>
    <w:rsid w:val="00BA125D"/>
    <w:rsid w:val="00BC4046"/>
    <w:rsid w:val="00BD65FF"/>
    <w:rsid w:val="00BF2198"/>
    <w:rsid w:val="00C106B7"/>
    <w:rsid w:val="00C40B91"/>
    <w:rsid w:val="00CD6C96"/>
    <w:rsid w:val="00D230EB"/>
    <w:rsid w:val="00E24C12"/>
    <w:rsid w:val="00E328E2"/>
    <w:rsid w:val="00E457C6"/>
    <w:rsid w:val="00E51122"/>
    <w:rsid w:val="00ED6B75"/>
    <w:rsid w:val="00EF055F"/>
    <w:rsid w:val="00F04D0D"/>
    <w:rsid w:val="00F11E78"/>
    <w:rsid w:val="00F50AA7"/>
    <w:rsid w:val="00F95582"/>
    <w:rsid w:val="00FD32E7"/>
    <w:rsid w:val="00FE04A8"/>
    <w:rsid w:val="00FE16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D9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ca-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240" w:after="0"/>
      <w:outlineLvl w:val="0"/>
    </w:pPr>
    <w:rPr>
      <w:b/>
      <w:color w:val="2E75B5"/>
      <w:sz w:val="36"/>
      <w:szCs w:val="36"/>
    </w:rPr>
  </w:style>
  <w:style w:type="paragraph" w:styleId="Ttulo2">
    <w:name w:val="heading 2"/>
    <w:basedOn w:val="Normal"/>
    <w:next w:val="Normal"/>
    <w:pPr>
      <w:keepNext/>
      <w:keepLines/>
      <w:spacing w:before="40" w:after="0"/>
      <w:outlineLvl w:val="1"/>
    </w:pPr>
    <w:rPr>
      <w:b/>
      <w:color w:val="2E75B5"/>
      <w:sz w:val="32"/>
      <w:szCs w:val="32"/>
    </w:rPr>
  </w:style>
  <w:style w:type="paragraph" w:styleId="Ttulo3">
    <w:name w:val="heading 3"/>
    <w:basedOn w:val="Normal"/>
    <w:next w:val="Normal"/>
    <w:pPr>
      <w:keepNext/>
      <w:keepLines/>
      <w:spacing w:before="40" w:after="0"/>
      <w:outlineLvl w:val="2"/>
    </w:pPr>
    <w:rPr>
      <w:b/>
      <w:color w:val="2E75B5"/>
      <w:sz w:val="28"/>
      <w:szCs w:val="28"/>
    </w:rPr>
  </w:style>
  <w:style w:type="paragraph" w:styleId="Ttulo4">
    <w:name w:val="heading 4"/>
    <w:basedOn w:val="Normal"/>
    <w:next w:val="Normal"/>
    <w:pPr>
      <w:keepNext/>
      <w:keepLines/>
      <w:spacing w:before="40" w:after="0"/>
      <w:outlineLvl w:val="3"/>
    </w:pPr>
    <w:rPr>
      <w:i/>
      <w:color w:val="2E75B5"/>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anormal"/>
    <w:pPr>
      <w:spacing w:after="0" w:line="240" w:lineRule="auto"/>
    </w:pPr>
    <w:rPr>
      <w:color w:val="000000"/>
    </w:rPr>
    <w:tblPr>
      <w:tblStyleRowBandSize w:val="1"/>
      <w:tblStyleColBandSize w:val="1"/>
      <w:tblInd w:w="0" w:type="dxa"/>
      <w:tblCellMar>
        <w:top w:w="0" w:type="dxa"/>
        <w:left w:w="108" w:type="dxa"/>
        <w:bottom w:w="0" w:type="dxa"/>
        <w:right w:w="108" w:type="dxa"/>
      </w:tblCellMar>
    </w:tblPr>
  </w:style>
  <w:style w:type="table" w:customStyle="1" w:styleId="a0">
    <w:basedOn w:val="Tablanormal"/>
    <w:pPr>
      <w:spacing w:after="0" w:line="240" w:lineRule="auto"/>
    </w:pPr>
    <w:rPr>
      <w:color w:val="000000"/>
    </w:rPr>
    <w:tblPr>
      <w:tblStyleRowBandSize w:val="1"/>
      <w:tblStyleColBandSize w:val="1"/>
      <w:tblInd w:w="0" w:type="dxa"/>
      <w:tblCellMar>
        <w:top w:w="0" w:type="dxa"/>
        <w:left w:w="108" w:type="dxa"/>
        <w:bottom w:w="0" w:type="dxa"/>
        <w:right w:w="108" w:type="dxa"/>
      </w:tblCellMar>
    </w:tblPr>
  </w:style>
  <w:style w:type="character" w:styleId="Refdecomentario">
    <w:name w:val="annotation reference"/>
    <w:basedOn w:val="Fuentedeprrafopredeter"/>
    <w:uiPriority w:val="99"/>
    <w:semiHidden/>
    <w:unhideWhenUsed/>
    <w:rsid w:val="003E392F"/>
    <w:rPr>
      <w:sz w:val="18"/>
      <w:szCs w:val="18"/>
    </w:rPr>
  </w:style>
  <w:style w:type="paragraph" w:styleId="Textocomentario">
    <w:name w:val="annotation text"/>
    <w:basedOn w:val="Normal"/>
    <w:link w:val="TextocomentarioCar"/>
    <w:uiPriority w:val="99"/>
    <w:semiHidden/>
    <w:unhideWhenUsed/>
    <w:rsid w:val="003E392F"/>
    <w:pPr>
      <w:spacing w:line="240" w:lineRule="auto"/>
    </w:pPr>
    <w:rPr>
      <w:sz w:val="24"/>
      <w:szCs w:val="24"/>
    </w:rPr>
  </w:style>
  <w:style w:type="character" w:customStyle="1" w:styleId="TextocomentarioCar">
    <w:name w:val="Texto comentario Car"/>
    <w:basedOn w:val="Fuentedeprrafopredeter"/>
    <w:link w:val="Textocomentario"/>
    <w:uiPriority w:val="99"/>
    <w:semiHidden/>
    <w:rsid w:val="003E392F"/>
    <w:rPr>
      <w:sz w:val="24"/>
      <w:szCs w:val="24"/>
    </w:rPr>
  </w:style>
  <w:style w:type="paragraph" w:styleId="Asuntodelcomentario">
    <w:name w:val="annotation subject"/>
    <w:basedOn w:val="Textocomentario"/>
    <w:next w:val="Textocomentario"/>
    <w:link w:val="AsuntodelcomentarioCar"/>
    <w:uiPriority w:val="99"/>
    <w:semiHidden/>
    <w:unhideWhenUsed/>
    <w:rsid w:val="003E392F"/>
    <w:rPr>
      <w:b/>
      <w:bCs/>
      <w:sz w:val="20"/>
      <w:szCs w:val="20"/>
    </w:rPr>
  </w:style>
  <w:style w:type="character" w:customStyle="1" w:styleId="AsuntodelcomentarioCar">
    <w:name w:val="Asunto del comentario Car"/>
    <w:basedOn w:val="TextocomentarioCar"/>
    <w:link w:val="Asuntodelcomentario"/>
    <w:uiPriority w:val="99"/>
    <w:semiHidden/>
    <w:rsid w:val="003E392F"/>
    <w:rPr>
      <w:b/>
      <w:bCs/>
      <w:sz w:val="20"/>
      <w:szCs w:val="20"/>
    </w:rPr>
  </w:style>
  <w:style w:type="paragraph" w:styleId="Textodeglobo">
    <w:name w:val="Balloon Text"/>
    <w:basedOn w:val="Normal"/>
    <w:link w:val="TextodegloboCar"/>
    <w:uiPriority w:val="99"/>
    <w:semiHidden/>
    <w:unhideWhenUsed/>
    <w:rsid w:val="003E392F"/>
    <w:pPr>
      <w:spacing w:after="0"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3E392F"/>
    <w:rPr>
      <w:rFonts w:ascii="Times New Roman" w:hAnsi="Times New Roman" w:cs="Times New Roman"/>
      <w:sz w:val="18"/>
      <w:szCs w:val="18"/>
    </w:rPr>
  </w:style>
  <w:style w:type="paragraph" w:styleId="Prrafodelista">
    <w:name w:val="List Paragraph"/>
    <w:basedOn w:val="Normal"/>
    <w:uiPriority w:val="34"/>
    <w:qFormat/>
    <w:rsid w:val="00E457C6"/>
    <w:pPr>
      <w:ind w:left="720"/>
      <w:contextualSpacing/>
    </w:pPr>
  </w:style>
  <w:style w:type="character" w:styleId="Hipervnculo">
    <w:name w:val="Hyperlink"/>
    <w:basedOn w:val="Fuentedeprrafopredeter"/>
    <w:uiPriority w:val="99"/>
    <w:unhideWhenUsed/>
    <w:rsid w:val="00FE16D3"/>
    <w:rPr>
      <w:color w:val="0000FF"/>
      <w:u w:val="single"/>
    </w:rPr>
  </w:style>
  <w:style w:type="paragraph" w:styleId="TDC1">
    <w:name w:val="toc 1"/>
    <w:basedOn w:val="Normal"/>
    <w:next w:val="Normal"/>
    <w:autoRedefine/>
    <w:uiPriority w:val="39"/>
    <w:unhideWhenUsed/>
    <w:rsid w:val="001E18F8"/>
    <w:pPr>
      <w:spacing w:after="100"/>
    </w:pPr>
  </w:style>
  <w:style w:type="paragraph" w:styleId="TDC2">
    <w:name w:val="toc 2"/>
    <w:basedOn w:val="Normal"/>
    <w:next w:val="Normal"/>
    <w:autoRedefine/>
    <w:uiPriority w:val="39"/>
    <w:unhideWhenUsed/>
    <w:rsid w:val="001E18F8"/>
    <w:pPr>
      <w:spacing w:after="100"/>
      <w:ind w:left="220"/>
    </w:pPr>
  </w:style>
  <w:style w:type="paragraph" w:styleId="TDC3">
    <w:name w:val="toc 3"/>
    <w:basedOn w:val="Normal"/>
    <w:next w:val="Normal"/>
    <w:autoRedefine/>
    <w:uiPriority w:val="39"/>
    <w:unhideWhenUsed/>
    <w:rsid w:val="001E18F8"/>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ca-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240" w:after="0"/>
      <w:outlineLvl w:val="0"/>
    </w:pPr>
    <w:rPr>
      <w:b/>
      <w:color w:val="2E75B5"/>
      <w:sz w:val="36"/>
      <w:szCs w:val="36"/>
    </w:rPr>
  </w:style>
  <w:style w:type="paragraph" w:styleId="Ttulo2">
    <w:name w:val="heading 2"/>
    <w:basedOn w:val="Normal"/>
    <w:next w:val="Normal"/>
    <w:pPr>
      <w:keepNext/>
      <w:keepLines/>
      <w:spacing w:before="40" w:after="0"/>
      <w:outlineLvl w:val="1"/>
    </w:pPr>
    <w:rPr>
      <w:b/>
      <w:color w:val="2E75B5"/>
      <w:sz w:val="32"/>
      <w:szCs w:val="32"/>
    </w:rPr>
  </w:style>
  <w:style w:type="paragraph" w:styleId="Ttulo3">
    <w:name w:val="heading 3"/>
    <w:basedOn w:val="Normal"/>
    <w:next w:val="Normal"/>
    <w:pPr>
      <w:keepNext/>
      <w:keepLines/>
      <w:spacing w:before="40" w:after="0"/>
      <w:outlineLvl w:val="2"/>
    </w:pPr>
    <w:rPr>
      <w:b/>
      <w:color w:val="2E75B5"/>
      <w:sz w:val="28"/>
      <w:szCs w:val="28"/>
    </w:rPr>
  </w:style>
  <w:style w:type="paragraph" w:styleId="Ttulo4">
    <w:name w:val="heading 4"/>
    <w:basedOn w:val="Normal"/>
    <w:next w:val="Normal"/>
    <w:pPr>
      <w:keepNext/>
      <w:keepLines/>
      <w:spacing w:before="40" w:after="0"/>
      <w:outlineLvl w:val="3"/>
    </w:pPr>
    <w:rPr>
      <w:i/>
      <w:color w:val="2E75B5"/>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anormal"/>
    <w:pPr>
      <w:spacing w:after="0" w:line="240" w:lineRule="auto"/>
    </w:pPr>
    <w:rPr>
      <w:color w:val="000000"/>
    </w:rPr>
    <w:tblPr>
      <w:tblStyleRowBandSize w:val="1"/>
      <w:tblStyleColBandSize w:val="1"/>
      <w:tblInd w:w="0" w:type="dxa"/>
      <w:tblCellMar>
        <w:top w:w="0" w:type="dxa"/>
        <w:left w:w="108" w:type="dxa"/>
        <w:bottom w:w="0" w:type="dxa"/>
        <w:right w:w="108" w:type="dxa"/>
      </w:tblCellMar>
    </w:tblPr>
  </w:style>
  <w:style w:type="table" w:customStyle="1" w:styleId="a0">
    <w:basedOn w:val="Tablanormal"/>
    <w:pPr>
      <w:spacing w:after="0" w:line="240" w:lineRule="auto"/>
    </w:pPr>
    <w:rPr>
      <w:color w:val="000000"/>
    </w:rPr>
    <w:tblPr>
      <w:tblStyleRowBandSize w:val="1"/>
      <w:tblStyleColBandSize w:val="1"/>
      <w:tblInd w:w="0" w:type="dxa"/>
      <w:tblCellMar>
        <w:top w:w="0" w:type="dxa"/>
        <w:left w:w="108" w:type="dxa"/>
        <w:bottom w:w="0" w:type="dxa"/>
        <w:right w:w="108" w:type="dxa"/>
      </w:tblCellMar>
    </w:tblPr>
  </w:style>
  <w:style w:type="character" w:styleId="Refdecomentario">
    <w:name w:val="annotation reference"/>
    <w:basedOn w:val="Fuentedeprrafopredeter"/>
    <w:uiPriority w:val="99"/>
    <w:semiHidden/>
    <w:unhideWhenUsed/>
    <w:rsid w:val="003E392F"/>
    <w:rPr>
      <w:sz w:val="18"/>
      <w:szCs w:val="18"/>
    </w:rPr>
  </w:style>
  <w:style w:type="paragraph" w:styleId="Textocomentario">
    <w:name w:val="annotation text"/>
    <w:basedOn w:val="Normal"/>
    <w:link w:val="TextocomentarioCar"/>
    <w:uiPriority w:val="99"/>
    <w:semiHidden/>
    <w:unhideWhenUsed/>
    <w:rsid w:val="003E392F"/>
    <w:pPr>
      <w:spacing w:line="240" w:lineRule="auto"/>
    </w:pPr>
    <w:rPr>
      <w:sz w:val="24"/>
      <w:szCs w:val="24"/>
    </w:rPr>
  </w:style>
  <w:style w:type="character" w:customStyle="1" w:styleId="TextocomentarioCar">
    <w:name w:val="Texto comentario Car"/>
    <w:basedOn w:val="Fuentedeprrafopredeter"/>
    <w:link w:val="Textocomentario"/>
    <w:uiPriority w:val="99"/>
    <w:semiHidden/>
    <w:rsid w:val="003E392F"/>
    <w:rPr>
      <w:sz w:val="24"/>
      <w:szCs w:val="24"/>
    </w:rPr>
  </w:style>
  <w:style w:type="paragraph" w:styleId="Asuntodelcomentario">
    <w:name w:val="annotation subject"/>
    <w:basedOn w:val="Textocomentario"/>
    <w:next w:val="Textocomentario"/>
    <w:link w:val="AsuntodelcomentarioCar"/>
    <w:uiPriority w:val="99"/>
    <w:semiHidden/>
    <w:unhideWhenUsed/>
    <w:rsid w:val="003E392F"/>
    <w:rPr>
      <w:b/>
      <w:bCs/>
      <w:sz w:val="20"/>
      <w:szCs w:val="20"/>
    </w:rPr>
  </w:style>
  <w:style w:type="character" w:customStyle="1" w:styleId="AsuntodelcomentarioCar">
    <w:name w:val="Asunto del comentario Car"/>
    <w:basedOn w:val="TextocomentarioCar"/>
    <w:link w:val="Asuntodelcomentario"/>
    <w:uiPriority w:val="99"/>
    <w:semiHidden/>
    <w:rsid w:val="003E392F"/>
    <w:rPr>
      <w:b/>
      <w:bCs/>
      <w:sz w:val="20"/>
      <w:szCs w:val="20"/>
    </w:rPr>
  </w:style>
  <w:style w:type="paragraph" w:styleId="Textodeglobo">
    <w:name w:val="Balloon Text"/>
    <w:basedOn w:val="Normal"/>
    <w:link w:val="TextodegloboCar"/>
    <w:uiPriority w:val="99"/>
    <w:semiHidden/>
    <w:unhideWhenUsed/>
    <w:rsid w:val="003E392F"/>
    <w:pPr>
      <w:spacing w:after="0"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3E392F"/>
    <w:rPr>
      <w:rFonts w:ascii="Times New Roman" w:hAnsi="Times New Roman" w:cs="Times New Roman"/>
      <w:sz w:val="18"/>
      <w:szCs w:val="18"/>
    </w:rPr>
  </w:style>
  <w:style w:type="paragraph" w:styleId="Prrafodelista">
    <w:name w:val="List Paragraph"/>
    <w:basedOn w:val="Normal"/>
    <w:uiPriority w:val="34"/>
    <w:qFormat/>
    <w:rsid w:val="00E457C6"/>
    <w:pPr>
      <w:ind w:left="720"/>
      <w:contextualSpacing/>
    </w:pPr>
  </w:style>
  <w:style w:type="character" w:styleId="Hipervnculo">
    <w:name w:val="Hyperlink"/>
    <w:basedOn w:val="Fuentedeprrafopredeter"/>
    <w:uiPriority w:val="99"/>
    <w:unhideWhenUsed/>
    <w:rsid w:val="00FE16D3"/>
    <w:rPr>
      <w:color w:val="0000FF"/>
      <w:u w:val="single"/>
    </w:rPr>
  </w:style>
  <w:style w:type="paragraph" w:styleId="TDC1">
    <w:name w:val="toc 1"/>
    <w:basedOn w:val="Normal"/>
    <w:next w:val="Normal"/>
    <w:autoRedefine/>
    <w:uiPriority w:val="39"/>
    <w:unhideWhenUsed/>
    <w:rsid w:val="001E18F8"/>
    <w:pPr>
      <w:spacing w:after="100"/>
    </w:pPr>
  </w:style>
  <w:style w:type="paragraph" w:styleId="TDC2">
    <w:name w:val="toc 2"/>
    <w:basedOn w:val="Normal"/>
    <w:next w:val="Normal"/>
    <w:autoRedefine/>
    <w:uiPriority w:val="39"/>
    <w:unhideWhenUsed/>
    <w:rsid w:val="001E18F8"/>
    <w:pPr>
      <w:spacing w:after="100"/>
      <w:ind w:left="220"/>
    </w:pPr>
  </w:style>
  <w:style w:type="paragraph" w:styleId="TDC3">
    <w:name w:val="toc 3"/>
    <w:basedOn w:val="Normal"/>
    <w:next w:val="Normal"/>
    <w:autoRedefine/>
    <w:uiPriority w:val="39"/>
    <w:unhideWhenUsed/>
    <w:rsid w:val="001E18F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arxiv.org/abs/1708.03979" TargetMode="External"/><Relationship Id="rId18" Type="http://schemas.openxmlformats.org/officeDocument/2006/relationships/hyperlink" Target="https://arxiv.org/abs/1312.6086" TargetMode="External"/><Relationship Id="rId26" Type="http://schemas.openxmlformats.org/officeDocument/2006/relationships/hyperlink" Target="https://app.trellogantt.com/gantt" TargetMode="External"/><Relationship Id="rId3" Type="http://schemas.openxmlformats.org/officeDocument/2006/relationships/styles" Target="styles.xml"/><Relationship Id="rId21" Type="http://schemas.openxmlformats.org/officeDocument/2006/relationships/hyperlink" Target="https://www.amazon.com/adlp/xray" TargetMode="External"/><Relationship Id="rId7" Type="http://schemas.openxmlformats.org/officeDocument/2006/relationships/footnotes" Target="footnotes.xml"/><Relationship Id="rId12" Type="http://schemas.openxmlformats.org/officeDocument/2006/relationships/hyperlink" Target="https://arxiv.org/abs/1503.03832" TargetMode="External"/><Relationship Id="rId17" Type="http://schemas.openxmlformats.org/officeDocument/2006/relationships/hyperlink" Target="http://openaccess.thecvf.com/content_ICCV_2017/papers/Najibi_SSH_Single_Stage_ICCV_2017_paper.pdf" TargetMode="External"/><Relationship Id="rId25" Type="http://schemas.openxmlformats.org/officeDocument/2006/relationships/hyperlink" Target="https://dive.tv/" TargetMode="External"/><Relationship Id="rId2" Type="http://schemas.openxmlformats.org/officeDocument/2006/relationships/numbering" Target="numbering.xml"/><Relationship Id="rId16" Type="http://schemas.openxmlformats.org/officeDocument/2006/relationships/hyperlink" Target="http://www.merl.com/publications/docs/TR2004-043.pdf" TargetMode="External"/><Relationship Id="rId20" Type="http://schemas.openxmlformats.org/officeDocument/2006/relationships/hyperlink" Target="http://www.face-rec.org/algorithms/PCA/jcn.pdf"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s://es.wikipedia.org/wiki/Aprendizaje_semisupervisado" TargetMode="External"/><Relationship Id="rId32" Type="http://schemas.microsoft.com/office/2011/relationships/people" Target="people.xml"/><Relationship Id="rId5" Type="http://schemas.openxmlformats.org/officeDocument/2006/relationships/settings" Target="settings.xml"/><Relationship Id="rId15" Type="http://schemas.openxmlformats.org/officeDocument/2006/relationships/hyperlink" Target="https://arxiv.org/abs/1604.02878" TargetMode="External"/><Relationship Id="rId23" Type="http://schemas.openxmlformats.org/officeDocument/2006/relationships/hyperlink" Target="https://es.wikipedia.org/wiki/Aprendizaje_supervisado" TargetMode="External"/><Relationship Id="rId28" Type="http://schemas.openxmlformats.org/officeDocument/2006/relationships/footer" Target="footer1.xml"/><Relationship Id="rId10" Type="http://schemas.openxmlformats.org/officeDocument/2006/relationships/comments" Target="comments.xml"/><Relationship Id="rId19" Type="http://schemas.openxmlformats.org/officeDocument/2006/relationships/hyperlink" Target="https://www.rankred.com/face-recognition-algorithms-techniques/" TargetMode="External"/><Relationship Id="rId31" Type="http://schemas.microsoft.com/office/2011/relationships/commentsExtended" Target="commentsExtended.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faculty.ucmerced.edu/mhyang/papers/face-detection-chapter.pdf" TargetMode="External"/><Relationship Id="rId22" Type="http://schemas.openxmlformats.org/officeDocument/2006/relationships/hyperlink" Target="https://www.forbes.com/sites/bernardmarr/2018/05/21/how-much-data-do-we-create-every-day-the-mind-blowing-stats-everyone-should-read/" TargetMode="External"/><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7466D8-FDD2-48C8-8A4B-5658C14A5B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511</TotalTime>
  <Pages>29</Pages>
  <Words>5128</Words>
  <Characters>28204</Characters>
  <Application>Microsoft Office Word</Application>
  <DocSecurity>0</DocSecurity>
  <Lines>235</Lines>
  <Paragraphs>66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33266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Asarius</dc:creator>
  <cp:lastModifiedBy>Usuario de Windows</cp:lastModifiedBy>
  <cp:revision>13</cp:revision>
  <dcterms:created xsi:type="dcterms:W3CDTF">2019-04-20T13:07:00Z</dcterms:created>
  <dcterms:modified xsi:type="dcterms:W3CDTF">2019-05-01T20:47:00Z</dcterms:modified>
</cp:coreProperties>
</file>